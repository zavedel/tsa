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B29E9" w14:textId="77777777" w:rsidR="002D7E19" w:rsidRPr="00E97C95" w:rsidRDefault="002D7E19" w:rsidP="002D7E19">
      <w:pPr>
        <w:pStyle w:val="BodyText"/>
        <w:ind w:left="0"/>
        <w:jc w:val="center"/>
        <w:rPr>
          <w:b/>
          <w:sz w:val="36"/>
          <w:szCs w:val="36"/>
        </w:rPr>
      </w:pPr>
      <w:r w:rsidRPr="00E97C95">
        <w:rPr>
          <w:b/>
          <w:sz w:val="36"/>
          <w:szCs w:val="36"/>
        </w:rPr>
        <w:t>HRAccess Program</w:t>
      </w:r>
    </w:p>
    <w:p w14:paraId="5803B83E" w14:textId="77777777" w:rsidR="002D7E19" w:rsidRPr="00E97C95" w:rsidRDefault="002D7E19" w:rsidP="002D7E19">
      <w:pPr>
        <w:pStyle w:val="BodyText"/>
        <w:ind w:left="0"/>
        <w:jc w:val="center"/>
        <w:rPr>
          <w:b/>
          <w:sz w:val="36"/>
          <w:szCs w:val="36"/>
        </w:rPr>
      </w:pPr>
    </w:p>
    <w:p w14:paraId="21C0123E" w14:textId="77777777" w:rsidR="002D7E19" w:rsidRPr="00E97C95" w:rsidRDefault="002D7E19" w:rsidP="002D7E19">
      <w:pPr>
        <w:pStyle w:val="BodyText"/>
        <w:ind w:left="0"/>
        <w:jc w:val="center"/>
        <w:rPr>
          <w:sz w:val="48"/>
          <w:szCs w:val="48"/>
        </w:rPr>
      </w:pPr>
      <w:r>
        <w:rPr>
          <w:sz w:val="48"/>
          <w:szCs w:val="48"/>
        </w:rPr>
        <w:t xml:space="preserve">HCSC </w:t>
      </w:r>
      <w:r w:rsidRPr="00E97C95">
        <w:rPr>
          <w:sz w:val="48"/>
          <w:szCs w:val="48"/>
        </w:rPr>
        <w:t>Standard Operating Procedure</w:t>
      </w:r>
    </w:p>
    <w:p w14:paraId="53078651" w14:textId="67B69DBB" w:rsidR="002D7E19" w:rsidRPr="009D027F" w:rsidRDefault="002D7E19" w:rsidP="002D7E19">
      <w:pPr>
        <w:pStyle w:val="BodyText"/>
        <w:ind w:left="0"/>
        <w:jc w:val="center"/>
        <w:rPr>
          <w:rFonts w:eastAsia="Calibri"/>
          <w:sz w:val="48"/>
          <w:szCs w:val="48"/>
        </w:rPr>
      </w:pPr>
      <w:r w:rsidRPr="009D027F">
        <w:rPr>
          <w:rFonts w:eastAsia="Calibri"/>
          <w:sz w:val="48"/>
          <w:szCs w:val="48"/>
        </w:rPr>
        <w:t>PAY-0</w:t>
      </w:r>
      <w:r w:rsidR="002A1C9B">
        <w:rPr>
          <w:rFonts w:eastAsia="Calibri"/>
          <w:sz w:val="48"/>
          <w:szCs w:val="48"/>
        </w:rPr>
        <w:t>17</w:t>
      </w:r>
      <w:r>
        <w:rPr>
          <w:rFonts w:eastAsia="Calibri"/>
          <w:sz w:val="48"/>
          <w:szCs w:val="48"/>
        </w:rPr>
        <w:t xml:space="preserve"> – </w:t>
      </w:r>
      <w:r w:rsidRPr="009D027F">
        <w:rPr>
          <w:rFonts w:eastAsia="Calibri"/>
          <w:sz w:val="48"/>
          <w:szCs w:val="48"/>
        </w:rPr>
        <w:t>Emergency</w:t>
      </w:r>
      <w:r>
        <w:rPr>
          <w:rFonts w:eastAsia="Calibri"/>
          <w:sz w:val="48"/>
          <w:szCs w:val="48"/>
        </w:rPr>
        <w:t xml:space="preserve"> </w:t>
      </w:r>
      <w:r w:rsidRPr="009D027F">
        <w:rPr>
          <w:rFonts w:eastAsia="Calibri"/>
          <w:sz w:val="48"/>
          <w:szCs w:val="48"/>
        </w:rPr>
        <w:t>Military Leave Processing</w:t>
      </w:r>
    </w:p>
    <w:p w14:paraId="759622F7" w14:textId="7110CE9B" w:rsidR="002D7E19" w:rsidRDefault="00E65ACE" w:rsidP="002D7E19">
      <w:pPr>
        <w:pStyle w:val="BodyText"/>
        <w:ind w:left="0"/>
        <w:jc w:val="center"/>
        <w:rPr>
          <w:sz w:val="28"/>
          <w:szCs w:val="28"/>
        </w:rPr>
      </w:pPr>
      <w:r>
        <w:rPr>
          <w:sz w:val="28"/>
          <w:szCs w:val="28"/>
        </w:rPr>
        <w:t>CY</w:t>
      </w:r>
      <w:r w:rsidR="00E90631">
        <w:rPr>
          <w:sz w:val="28"/>
          <w:szCs w:val="28"/>
        </w:rPr>
        <w:t xml:space="preserve"> </w:t>
      </w:r>
      <w:r>
        <w:rPr>
          <w:sz w:val="28"/>
          <w:szCs w:val="28"/>
        </w:rPr>
        <w:t>2021</w:t>
      </w:r>
      <w:r w:rsidR="00E90631">
        <w:rPr>
          <w:sz w:val="28"/>
          <w:szCs w:val="28"/>
        </w:rPr>
        <w:t xml:space="preserve"> </w:t>
      </w:r>
    </w:p>
    <w:p w14:paraId="1BC84CA0" w14:textId="77777777" w:rsidR="002D7E19" w:rsidRDefault="002D7E19" w:rsidP="002D7E19">
      <w:pPr>
        <w:pStyle w:val="PlainText"/>
        <w:jc w:val="center"/>
        <w:rPr>
          <w:rFonts w:ascii="Arial" w:hAnsi="Arial" w:cs="Arial"/>
          <w:sz w:val="28"/>
          <w:szCs w:val="28"/>
        </w:rPr>
      </w:pPr>
    </w:p>
    <w:p w14:paraId="6E30695E" w14:textId="77777777" w:rsidR="002D7E19" w:rsidRDefault="002D7E19" w:rsidP="002D7E19">
      <w:pPr>
        <w:pStyle w:val="PlainText"/>
        <w:jc w:val="center"/>
        <w:rPr>
          <w:rFonts w:ascii="Arial" w:hAnsi="Arial" w:cs="Arial"/>
          <w:sz w:val="28"/>
          <w:szCs w:val="28"/>
        </w:rPr>
      </w:pPr>
    </w:p>
    <w:p w14:paraId="524733C8" w14:textId="77777777" w:rsidR="002D7E19" w:rsidRDefault="002D7E19" w:rsidP="002D7E19">
      <w:pPr>
        <w:pStyle w:val="PlainText"/>
        <w:rPr>
          <w:rFonts w:ascii="Arial" w:hAnsi="Arial" w:cs="Arial"/>
          <w:sz w:val="28"/>
          <w:szCs w:val="28"/>
        </w:rPr>
      </w:pPr>
      <w:r>
        <w:rPr>
          <w:rFonts w:ascii="Arial" w:hAnsi="Arial" w:cs="Arial"/>
          <w:sz w:val="28"/>
          <w:szCs w:val="28"/>
        </w:rPr>
        <w:t>Reviewed By:___________________  Date:____________</w:t>
      </w:r>
    </w:p>
    <w:p w14:paraId="109A6A95" w14:textId="77777777" w:rsidR="002D7E19" w:rsidRDefault="002D7E19" w:rsidP="002D7E19">
      <w:pPr>
        <w:pStyle w:val="PlainText"/>
        <w:rPr>
          <w:rFonts w:ascii="Arial" w:hAnsi="Arial" w:cs="Arial"/>
          <w:sz w:val="28"/>
          <w:szCs w:val="28"/>
        </w:rPr>
      </w:pPr>
    </w:p>
    <w:p w14:paraId="0EF79153" w14:textId="77777777" w:rsidR="002D7E19" w:rsidRDefault="002D7E19" w:rsidP="002D7E19">
      <w:pPr>
        <w:pStyle w:val="PlainText"/>
        <w:rPr>
          <w:rFonts w:ascii="Arial" w:hAnsi="Arial" w:cs="Arial"/>
          <w:sz w:val="28"/>
          <w:szCs w:val="28"/>
        </w:rPr>
      </w:pPr>
    </w:p>
    <w:p w14:paraId="4A8EE3A9" w14:textId="77777777" w:rsidR="002D7E19" w:rsidRDefault="002D7E19" w:rsidP="002D7E19">
      <w:pPr>
        <w:pStyle w:val="PlainText"/>
        <w:rPr>
          <w:rFonts w:ascii="Arial" w:hAnsi="Arial" w:cs="Arial"/>
          <w:sz w:val="28"/>
          <w:szCs w:val="28"/>
        </w:rPr>
      </w:pPr>
    </w:p>
    <w:p w14:paraId="66C0A14F" w14:textId="77777777" w:rsidR="002D7E19" w:rsidRDefault="002D7E19" w:rsidP="002D7E19">
      <w:pPr>
        <w:pStyle w:val="PlainText"/>
        <w:rPr>
          <w:rFonts w:ascii="Arial" w:hAnsi="Arial" w:cs="Arial"/>
          <w:sz w:val="28"/>
          <w:szCs w:val="28"/>
        </w:rPr>
      </w:pPr>
      <w:r>
        <w:rPr>
          <w:rFonts w:ascii="Arial" w:hAnsi="Arial" w:cs="Arial"/>
          <w:sz w:val="28"/>
          <w:szCs w:val="28"/>
        </w:rPr>
        <w:t>Approved By:____________________ Date:____________</w:t>
      </w:r>
    </w:p>
    <w:p w14:paraId="06F94884" w14:textId="77777777" w:rsidR="002D7E19" w:rsidRDefault="002D7E19" w:rsidP="002D7E19">
      <w:pPr>
        <w:pStyle w:val="PlainText"/>
        <w:jc w:val="center"/>
        <w:rPr>
          <w:rFonts w:ascii="Arial" w:hAnsi="Arial" w:cs="Arial"/>
          <w:sz w:val="28"/>
          <w:szCs w:val="28"/>
        </w:rPr>
      </w:pPr>
    </w:p>
    <w:p w14:paraId="245FAA40" w14:textId="77777777" w:rsidR="002D7E19" w:rsidRDefault="002D7E19" w:rsidP="002D7E19">
      <w:pPr>
        <w:pStyle w:val="PlainText"/>
        <w:jc w:val="center"/>
        <w:rPr>
          <w:rFonts w:ascii="Arial" w:hAnsi="Arial" w:cs="Arial"/>
          <w:sz w:val="28"/>
          <w:szCs w:val="28"/>
        </w:rPr>
      </w:pPr>
    </w:p>
    <w:p w14:paraId="051318DE" w14:textId="77777777" w:rsidR="002D7E19" w:rsidRDefault="002D7E19" w:rsidP="002D7E19">
      <w:pPr>
        <w:pStyle w:val="PlainText"/>
        <w:jc w:val="center"/>
        <w:rPr>
          <w:rFonts w:ascii="Arial" w:hAnsi="Arial" w:cs="Arial"/>
          <w:sz w:val="28"/>
          <w:szCs w:val="28"/>
        </w:rPr>
      </w:pPr>
    </w:p>
    <w:p w14:paraId="48ADB84B" w14:textId="77777777" w:rsidR="002D7E19" w:rsidRDefault="002D7E19" w:rsidP="002D7E19">
      <w:pPr>
        <w:pStyle w:val="PlainText"/>
        <w:jc w:val="center"/>
        <w:rPr>
          <w:rFonts w:ascii="Arial" w:hAnsi="Arial" w:cs="Arial"/>
          <w:sz w:val="28"/>
          <w:szCs w:val="28"/>
        </w:rPr>
      </w:pPr>
    </w:p>
    <w:p w14:paraId="4B83DF33" w14:textId="77777777" w:rsidR="002D7E19" w:rsidRPr="00E97C95" w:rsidRDefault="002D7E19" w:rsidP="002D7E19">
      <w:pPr>
        <w:pStyle w:val="PlainText"/>
        <w:jc w:val="center"/>
        <w:rPr>
          <w:rFonts w:ascii="Arial" w:hAnsi="Arial" w:cs="Arial"/>
          <w:sz w:val="20"/>
          <w:szCs w:val="20"/>
        </w:rPr>
      </w:pPr>
    </w:p>
    <w:p w14:paraId="1D168C15" w14:textId="77777777" w:rsidR="002D7E19" w:rsidRPr="00E97C95" w:rsidRDefault="002D7E19" w:rsidP="002D7E19">
      <w:pPr>
        <w:pStyle w:val="PlainText"/>
        <w:jc w:val="center"/>
        <w:rPr>
          <w:rFonts w:ascii="Arial" w:hAnsi="Arial" w:cs="Arial"/>
          <w:sz w:val="20"/>
          <w:szCs w:val="20"/>
        </w:rPr>
      </w:pPr>
    </w:p>
    <w:p w14:paraId="0508D255" w14:textId="77777777" w:rsidR="002D7E19" w:rsidRPr="00E97C95" w:rsidRDefault="002D7E19" w:rsidP="002D7E19">
      <w:pPr>
        <w:rPr>
          <w:rFonts w:ascii="Arial" w:hAnsi="Arial" w:cs="Arial"/>
        </w:rPr>
      </w:pPr>
      <w:r w:rsidRPr="00E97C95">
        <w:rPr>
          <w:rFonts w:ascii="Arial" w:hAnsi="Arial" w:cs="Arial"/>
          <w:sz w:val="20"/>
          <w:szCs w:val="20"/>
        </w:rPr>
        <w:t>.</w:t>
      </w:r>
    </w:p>
    <w:p w14:paraId="3E79AC0B" w14:textId="77777777" w:rsidR="002D7E19" w:rsidRPr="00E97C95" w:rsidRDefault="002D7E19" w:rsidP="002D7E19">
      <w:pPr>
        <w:pStyle w:val="TOC1"/>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2D7E19" w:rsidRPr="00E97C95" w14:paraId="5976641F" w14:textId="77777777" w:rsidTr="008D1EA7">
        <w:trPr>
          <w:trHeight w:val="1578"/>
        </w:trPr>
        <w:tc>
          <w:tcPr>
            <w:tcW w:w="10020" w:type="dxa"/>
          </w:tcPr>
          <w:p w14:paraId="5CC9FF6E" w14:textId="77777777" w:rsidR="002D7E19" w:rsidRPr="00E97C95" w:rsidRDefault="002D7E19" w:rsidP="008D1EA7">
            <w:pPr>
              <w:pStyle w:val="BodyText"/>
              <w:jc w:val="center"/>
              <w:rPr>
                <w:b/>
                <w:bCs/>
                <w:sz w:val="28"/>
              </w:rPr>
            </w:pPr>
          </w:p>
          <w:p w14:paraId="4C590C35" w14:textId="77777777" w:rsidR="002D7E19" w:rsidRPr="00E97C95" w:rsidRDefault="002D7E19" w:rsidP="008D1EA7">
            <w:pPr>
              <w:pStyle w:val="BodyText"/>
              <w:jc w:val="center"/>
              <w:rPr>
                <w:b/>
                <w:bCs/>
                <w:sz w:val="28"/>
              </w:rPr>
            </w:pPr>
            <w:r w:rsidRPr="00E97C95">
              <w:rPr>
                <w:b/>
                <w:bCs/>
                <w:sz w:val="28"/>
              </w:rPr>
              <w:t>Uncontrolled if Printed or Copied</w:t>
            </w:r>
          </w:p>
          <w:p w14:paraId="0F3620A7" w14:textId="77777777" w:rsidR="002D7E19" w:rsidRPr="00E97C95" w:rsidRDefault="002D7E19" w:rsidP="008D1EA7">
            <w:pPr>
              <w:pStyle w:val="BodyText"/>
              <w:jc w:val="center"/>
            </w:pPr>
            <w:r w:rsidRPr="00E97C95">
              <w:t xml:space="preserve">Users should be sure to find the most current, approved version of this document from the </w:t>
            </w:r>
            <w:r>
              <w:t xml:space="preserve">SOP Library at </w:t>
            </w:r>
            <w:r w:rsidRPr="000F0A81">
              <w:t>https://hcinsight-hraccess.tsa.dhs.gov/SOPLib/Forms/AllItems.aspx</w:t>
            </w:r>
          </w:p>
          <w:p w14:paraId="2A8F6084" w14:textId="77777777" w:rsidR="002D7E19" w:rsidRPr="00E97C95" w:rsidRDefault="002D7E19" w:rsidP="008D1EA7">
            <w:pPr>
              <w:pStyle w:val="BodyText"/>
              <w:jc w:val="center"/>
            </w:pPr>
          </w:p>
        </w:tc>
      </w:tr>
    </w:tbl>
    <w:p w14:paraId="238EA204" w14:textId="77777777" w:rsidR="007B6BC8" w:rsidRPr="00E405F5" w:rsidRDefault="007B6BC8" w:rsidP="00C603C9">
      <w:pPr>
        <w:pStyle w:val="BodyText"/>
        <w:ind w:left="0"/>
        <w:jc w:val="center"/>
      </w:pPr>
    </w:p>
    <w:p w14:paraId="238EA205" w14:textId="77777777" w:rsidR="00F40FC6" w:rsidRPr="00E405F5" w:rsidRDefault="00F40FC6" w:rsidP="005E497B">
      <w:pPr>
        <w:pStyle w:val="BodyText"/>
        <w:ind w:left="0"/>
        <w:jc w:val="center"/>
      </w:pPr>
    </w:p>
    <w:p w14:paraId="238EA220" w14:textId="135FDDDA" w:rsidR="007B6BC8" w:rsidRPr="002D7E19" w:rsidRDefault="007B6BC8" w:rsidP="002D7E19">
      <w:pPr>
        <w:pStyle w:val="BodyText"/>
        <w:tabs>
          <w:tab w:val="left" w:pos="6675"/>
        </w:tabs>
        <w:ind w:left="0"/>
        <w:sectPr w:rsidR="007B6BC8" w:rsidRPr="002D7E19" w:rsidSect="00C603C9">
          <w:headerReference w:type="default" r:id="rId11"/>
          <w:footerReference w:type="default" r:id="rId12"/>
          <w:pgSz w:w="12240" w:h="15840" w:code="1"/>
          <w:pgMar w:top="1699" w:right="1440" w:bottom="1440" w:left="1440" w:header="360" w:footer="360" w:gutter="0"/>
          <w:cols w:space="720"/>
          <w:docGrid w:linePitch="360"/>
        </w:sectPr>
      </w:pPr>
      <w:r w:rsidRPr="00E405F5">
        <w:tab/>
      </w:r>
    </w:p>
    <w:p w14:paraId="238EA221" w14:textId="77777777" w:rsidR="00F40FC6" w:rsidRPr="00E405F5" w:rsidRDefault="00F40FC6" w:rsidP="00F40FC6">
      <w:pPr>
        <w:pStyle w:val="BodyText"/>
        <w:ind w:left="0"/>
        <w:rPr>
          <w:b/>
        </w:rPr>
      </w:pPr>
      <w:r w:rsidRPr="00E405F5">
        <w:rPr>
          <w:b/>
        </w:rPr>
        <w:lastRenderedPageBreak/>
        <w:t>Table of Contents</w:t>
      </w:r>
    </w:p>
    <w:p w14:paraId="1887F5F9" w14:textId="77777777" w:rsidR="00455B5C" w:rsidRDefault="0093217D">
      <w:pPr>
        <w:pStyle w:val="TOC1"/>
        <w:rPr>
          <w:rFonts w:asciiTheme="minorHAnsi" w:eastAsiaTheme="minorEastAsia" w:hAnsiTheme="minorHAnsi" w:cstheme="minorBidi"/>
          <w:b w:val="0"/>
          <w:bCs w:val="0"/>
          <w:noProof/>
          <w:szCs w:val="22"/>
        </w:rPr>
      </w:pPr>
      <w:r w:rsidRPr="00E405F5">
        <w:rPr>
          <w:rFonts w:eastAsia="Calibri"/>
          <w:szCs w:val="22"/>
        </w:rPr>
        <w:fldChar w:fldCharType="begin"/>
      </w:r>
      <w:r w:rsidR="00F40FC6" w:rsidRPr="00E405F5">
        <w:rPr>
          <w:szCs w:val="22"/>
        </w:rPr>
        <w:instrText xml:space="preserve"> TOC \o "1-3" \h \z \u </w:instrText>
      </w:r>
      <w:r w:rsidRPr="00E405F5">
        <w:rPr>
          <w:rFonts w:eastAsia="Calibri"/>
          <w:szCs w:val="22"/>
        </w:rPr>
        <w:fldChar w:fldCharType="separate"/>
      </w:r>
      <w:hyperlink w:anchor="_Toc433893765" w:history="1">
        <w:r w:rsidR="00455B5C" w:rsidRPr="004B5F6F">
          <w:rPr>
            <w:rStyle w:val="Hyperlink"/>
            <w:noProof/>
          </w:rPr>
          <w:t>1</w:t>
        </w:r>
        <w:r w:rsidR="00455B5C">
          <w:rPr>
            <w:rFonts w:asciiTheme="minorHAnsi" w:eastAsiaTheme="minorEastAsia" w:hAnsiTheme="minorHAnsi" w:cstheme="minorBidi"/>
            <w:b w:val="0"/>
            <w:bCs w:val="0"/>
            <w:noProof/>
            <w:szCs w:val="22"/>
          </w:rPr>
          <w:tab/>
        </w:r>
        <w:r w:rsidR="00455B5C" w:rsidRPr="004B5F6F">
          <w:rPr>
            <w:rStyle w:val="Hyperlink"/>
            <w:noProof/>
          </w:rPr>
          <w:t>Background</w:t>
        </w:r>
        <w:r w:rsidR="00455B5C">
          <w:rPr>
            <w:noProof/>
            <w:webHidden/>
          </w:rPr>
          <w:tab/>
        </w:r>
        <w:r w:rsidR="00455B5C">
          <w:rPr>
            <w:noProof/>
            <w:webHidden/>
          </w:rPr>
          <w:fldChar w:fldCharType="begin"/>
        </w:r>
        <w:r w:rsidR="00455B5C">
          <w:rPr>
            <w:noProof/>
            <w:webHidden/>
          </w:rPr>
          <w:instrText xml:space="preserve"> PAGEREF _Toc433893765 \h </w:instrText>
        </w:r>
        <w:r w:rsidR="00455B5C">
          <w:rPr>
            <w:noProof/>
            <w:webHidden/>
          </w:rPr>
        </w:r>
        <w:r w:rsidR="00455B5C">
          <w:rPr>
            <w:noProof/>
            <w:webHidden/>
          </w:rPr>
          <w:fldChar w:fldCharType="separate"/>
        </w:r>
        <w:r w:rsidR="00455B5C">
          <w:rPr>
            <w:noProof/>
            <w:webHidden/>
          </w:rPr>
          <w:t>3</w:t>
        </w:r>
        <w:r w:rsidR="00455B5C">
          <w:rPr>
            <w:noProof/>
            <w:webHidden/>
          </w:rPr>
          <w:fldChar w:fldCharType="end"/>
        </w:r>
      </w:hyperlink>
    </w:p>
    <w:p w14:paraId="32F4218E" w14:textId="77777777" w:rsidR="00455B5C" w:rsidRDefault="00AC499C">
      <w:pPr>
        <w:pStyle w:val="TOC1"/>
        <w:rPr>
          <w:rFonts w:asciiTheme="minorHAnsi" w:eastAsiaTheme="minorEastAsia" w:hAnsiTheme="minorHAnsi" w:cstheme="minorBidi"/>
          <w:b w:val="0"/>
          <w:bCs w:val="0"/>
          <w:noProof/>
          <w:szCs w:val="22"/>
        </w:rPr>
      </w:pPr>
      <w:hyperlink w:anchor="_Toc433893766" w:history="1">
        <w:r w:rsidR="00455B5C" w:rsidRPr="004B5F6F">
          <w:rPr>
            <w:rStyle w:val="Hyperlink"/>
            <w:noProof/>
          </w:rPr>
          <w:t>2</w:t>
        </w:r>
        <w:r w:rsidR="00455B5C">
          <w:rPr>
            <w:rFonts w:asciiTheme="minorHAnsi" w:eastAsiaTheme="minorEastAsia" w:hAnsiTheme="minorHAnsi" w:cstheme="minorBidi"/>
            <w:b w:val="0"/>
            <w:bCs w:val="0"/>
            <w:noProof/>
            <w:szCs w:val="22"/>
          </w:rPr>
          <w:tab/>
        </w:r>
        <w:r w:rsidR="00455B5C" w:rsidRPr="004B5F6F">
          <w:rPr>
            <w:rStyle w:val="Hyperlink"/>
            <w:noProof/>
          </w:rPr>
          <w:t>Purpose and Scope</w:t>
        </w:r>
        <w:r w:rsidR="00455B5C">
          <w:rPr>
            <w:noProof/>
            <w:webHidden/>
          </w:rPr>
          <w:tab/>
        </w:r>
        <w:r w:rsidR="00455B5C">
          <w:rPr>
            <w:noProof/>
            <w:webHidden/>
          </w:rPr>
          <w:fldChar w:fldCharType="begin"/>
        </w:r>
        <w:r w:rsidR="00455B5C">
          <w:rPr>
            <w:noProof/>
            <w:webHidden/>
          </w:rPr>
          <w:instrText xml:space="preserve"> PAGEREF _Toc433893766 \h </w:instrText>
        </w:r>
        <w:r w:rsidR="00455B5C">
          <w:rPr>
            <w:noProof/>
            <w:webHidden/>
          </w:rPr>
        </w:r>
        <w:r w:rsidR="00455B5C">
          <w:rPr>
            <w:noProof/>
            <w:webHidden/>
          </w:rPr>
          <w:fldChar w:fldCharType="separate"/>
        </w:r>
        <w:r w:rsidR="00455B5C">
          <w:rPr>
            <w:noProof/>
            <w:webHidden/>
          </w:rPr>
          <w:t>3</w:t>
        </w:r>
        <w:r w:rsidR="00455B5C">
          <w:rPr>
            <w:noProof/>
            <w:webHidden/>
          </w:rPr>
          <w:fldChar w:fldCharType="end"/>
        </w:r>
      </w:hyperlink>
    </w:p>
    <w:p w14:paraId="5AB82518" w14:textId="77777777" w:rsidR="00455B5C" w:rsidRDefault="00AC499C">
      <w:pPr>
        <w:pStyle w:val="TOC1"/>
        <w:rPr>
          <w:rFonts w:asciiTheme="minorHAnsi" w:eastAsiaTheme="minorEastAsia" w:hAnsiTheme="minorHAnsi" w:cstheme="minorBidi"/>
          <w:b w:val="0"/>
          <w:bCs w:val="0"/>
          <w:noProof/>
          <w:szCs w:val="22"/>
        </w:rPr>
      </w:pPr>
      <w:hyperlink w:anchor="_Toc433893767" w:history="1">
        <w:r w:rsidR="00455B5C" w:rsidRPr="004B5F6F">
          <w:rPr>
            <w:rStyle w:val="Hyperlink"/>
            <w:noProof/>
          </w:rPr>
          <w:t>3</w:t>
        </w:r>
        <w:r w:rsidR="00455B5C">
          <w:rPr>
            <w:rFonts w:asciiTheme="minorHAnsi" w:eastAsiaTheme="minorEastAsia" w:hAnsiTheme="minorHAnsi" w:cstheme="minorBidi"/>
            <w:b w:val="0"/>
            <w:bCs w:val="0"/>
            <w:noProof/>
            <w:szCs w:val="22"/>
          </w:rPr>
          <w:tab/>
        </w:r>
        <w:r w:rsidR="00455B5C" w:rsidRPr="004B5F6F">
          <w:rPr>
            <w:rStyle w:val="Hyperlink"/>
            <w:noProof/>
          </w:rPr>
          <w:t>Roles and Responsibilities</w:t>
        </w:r>
        <w:r w:rsidR="00455B5C">
          <w:rPr>
            <w:noProof/>
            <w:webHidden/>
          </w:rPr>
          <w:tab/>
        </w:r>
        <w:r w:rsidR="00455B5C">
          <w:rPr>
            <w:noProof/>
            <w:webHidden/>
          </w:rPr>
          <w:fldChar w:fldCharType="begin"/>
        </w:r>
        <w:r w:rsidR="00455B5C">
          <w:rPr>
            <w:noProof/>
            <w:webHidden/>
          </w:rPr>
          <w:instrText xml:space="preserve"> PAGEREF _Toc433893767 \h </w:instrText>
        </w:r>
        <w:r w:rsidR="00455B5C">
          <w:rPr>
            <w:noProof/>
            <w:webHidden/>
          </w:rPr>
        </w:r>
        <w:r w:rsidR="00455B5C">
          <w:rPr>
            <w:noProof/>
            <w:webHidden/>
          </w:rPr>
          <w:fldChar w:fldCharType="separate"/>
        </w:r>
        <w:r w:rsidR="00455B5C">
          <w:rPr>
            <w:noProof/>
            <w:webHidden/>
          </w:rPr>
          <w:t>3</w:t>
        </w:r>
        <w:r w:rsidR="00455B5C">
          <w:rPr>
            <w:noProof/>
            <w:webHidden/>
          </w:rPr>
          <w:fldChar w:fldCharType="end"/>
        </w:r>
      </w:hyperlink>
    </w:p>
    <w:p w14:paraId="6573E1C2" w14:textId="77777777" w:rsidR="00455B5C" w:rsidRDefault="00AC499C">
      <w:pPr>
        <w:pStyle w:val="TOC1"/>
        <w:rPr>
          <w:rFonts w:asciiTheme="minorHAnsi" w:eastAsiaTheme="minorEastAsia" w:hAnsiTheme="minorHAnsi" w:cstheme="minorBidi"/>
          <w:b w:val="0"/>
          <w:bCs w:val="0"/>
          <w:noProof/>
          <w:szCs w:val="22"/>
        </w:rPr>
      </w:pPr>
      <w:hyperlink w:anchor="_Toc433893768" w:history="1">
        <w:r w:rsidR="00455B5C" w:rsidRPr="004B5F6F">
          <w:rPr>
            <w:rStyle w:val="Hyperlink"/>
            <w:noProof/>
          </w:rPr>
          <w:t>4</w:t>
        </w:r>
        <w:r w:rsidR="00455B5C">
          <w:rPr>
            <w:rFonts w:asciiTheme="minorHAnsi" w:eastAsiaTheme="minorEastAsia" w:hAnsiTheme="minorHAnsi" w:cstheme="minorBidi"/>
            <w:b w:val="0"/>
            <w:bCs w:val="0"/>
            <w:noProof/>
            <w:szCs w:val="22"/>
          </w:rPr>
          <w:tab/>
        </w:r>
        <w:r w:rsidR="00455B5C" w:rsidRPr="004B5F6F">
          <w:rPr>
            <w:rStyle w:val="Hyperlink"/>
            <w:noProof/>
          </w:rPr>
          <w:t>Procedures (Aligns with process map located at Appendix A)</w:t>
        </w:r>
        <w:r w:rsidR="00455B5C">
          <w:rPr>
            <w:noProof/>
            <w:webHidden/>
          </w:rPr>
          <w:tab/>
        </w:r>
        <w:r w:rsidR="00455B5C">
          <w:rPr>
            <w:noProof/>
            <w:webHidden/>
          </w:rPr>
          <w:fldChar w:fldCharType="begin"/>
        </w:r>
        <w:r w:rsidR="00455B5C">
          <w:rPr>
            <w:noProof/>
            <w:webHidden/>
          </w:rPr>
          <w:instrText xml:space="preserve"> PAGEREF _Toc433893768 \h </w:instrText>
        </w:r>
        <w:r w:rsidR="00455B5C">
          <w:rPr>
            <w:noProof/>
            <w:webHidden/>
          </w:rPr>
        </w:r>
        <w:r w:rsidR="00455B5C">
          <w:rPr>
            <w:noProof/>
            <w:webHidden/>
          </w:rPr>
          <w:fldChar w:fldCharType="separate"/>
        </w:r>
        <w:r w:rsidR="00455B5C">
          <w:rPr>
            <w:noProof/>
            <w:webHidden/>
          </w:rPr>
          <w:t>3</w:t>
        </w:r>
        <w:r w:rsidR="00455B5C">
          <w:rPr>
            <w:noProof/>
            <w:webHidden/>
          </w:rPr>
          <w:fldChar w:fldCharType="end"/>
        </w:r>
      </w:hyperlink>
    </w:p>
    <w:p w14:paraId="29A8B9BA" w14:textId="77777777" w:rsidR="00455B5C" w:rsidRDefault="00AC499C">
      <w:pPr>
        <w:pStyle w:val="TOC2"/>
        <w:rPr>
          <w:rFonts w:asciiTheme="minorHAnsi" w:eastAsiaTheme="minorEastAsia" w:hAnsiTheme="minorHAnsi" w:cstheme="minorBidi"/>
          <w:szCs w:val="22"/>
        </w:rPr>
      </w:pPr>
      <w:hyperlink w:anchor="_Toc433893769" w:history="1">
        <w:r w:rsidR="00455B5C" w:rsidRPr="004B5F6F">
          <w:rPr>
            <w:rStyle w:val="Hyperlink"/>
            <w:b/>
          </w:rPr>
          <w:t>4.1 Emergency Military Leave - Background</w:t>
        </w:r>
        <w:r w:rsidR="00455B5C">
          <w:rPr>
            <w:webHidden/>
          </w:rPr>
          <w:tab/>
        </w:r>
        <w:r w:rsidR="00455B5C">
          <w:rPr>
            <w:webHidden/>
          </w:rPr>
          <w:fldChar w:fldCharType="begin"/>
        </w:r>
        <w:r w:rsidR="00455B5C">
          <w:rPr>
            <w:webHidden/>
          </w:rPr>
          <w:instrText xml:space="preserve"> PAGEREF _Toc433893769 \h </w:instrText>
        </w:r>
        <w:r w:rsidR="00455B5C">
          <w:rPr>
            <w:webHidden/>
          </w:rPr>
        </w:r>
        <w:r w:rsidR="00455B5C">
          <w:rPr>
            <w:webHidden/>
          </w:rPr>
          <w:fldChar w:fldCharType="separate"/>
        </w:r>
        <w:r w:rsidR="00455B5C">
          <w:rPr>
            <w:webHidden/>
          </w:rPr>
          <w:t>4</w:t>
        </w:r>
        <w:r w:rsidR="00455B5C">
          <w:rPr>
            <w:webHidden/>
          </w:rPr>
          <w:fldChar w:fldCharType="end"/>
        </w:r>
      </w:hyperlink>
    </w:p>
    <w:p w14:paraId="48E9DDC6" w14:textId="77777777" w:rsidR="00455B5C" w:rsidRDefault="00AC499C">
      <w:pPr>
        <w:pStyle w:val="TOC2"/>
        <w:rPr>
          <w:rFonts w:asciiTheme="minorHAnsi" w:eastAsiaTheme="minorEastAsia" w:hAnsiTheme="minorHAnsi" w:cstheme="minorBidi"/>
          <w:szCs w:val="22"/>
        </w:rPr>
      </w:pPr>
      <w:hyperlink w:anchor="_Toc433893770" w:history="1">
        <w:r w:rsidR="00455B5C" w:rsidRPr="004B5F6F">
          <w:rPr>
            <w:rStyle w:val="Hyperlink"/>
            <w:b/>
          </w:rPr>
          <w:t>4.2 Emergency Military Leave - Processing</w:t>
        </w:r>
        <w:r w:rsidR="00455B5C">
          <w:rPr>
            <w:webHidden/>
          </w:rPr>
          <w:tab/>
        </w:r>
        <w:r w:rsidR="00455B5C">
          <w:rPr>
            <w:webHidden/>
          </w:rPr>
          <w:fldChar w:fldCharType="begin"/>
        </w:r>
        <w:r w:rsidR="00455B5C">
          <w:rPr>
            <w:webHidden/>
          </w:rPr>
          <w:instrText xml:space="preserve"> PAGEREF _Toc433893770 \h </w:instrText>
        </w:r>
        <w:r w:rsidR="00455B5C">
          <w:rPr>
            <w:webHidden/>
          </w:rPr>
        </w:r>
        <w:r w:rsidR="00455B5C">
          <w:rPr>
            <w:webHidden/>
          </w:rPr>
          <w:fldChar w:fldCharType="separate"/>
        </w:r>
        <w:r w:rsidR="00455B5C">
          <w:rPr>
            <w:webHidden/>
          </w:rPr>
          <w:t>6</w:t>
        </w:r>
        <w:r w:rsidR="00455B5C">
          <w:rPr>
            <w:webHidden/>
          </w:rPr>
          <w:fldChar w:fldCharType="end"/>
        </w:r>
      </w:hyperlink>
    </w:p>
    <w:p w14:paraId="4EEDE087" w14:textId="77777777" w:rsidR="00455B5C" w:rsidRDefault="00AC499C">
      <w:pPr>
        <w:pStyle w:val="TOC1"/>
        <w:rPr>
          <w:rFonts w:asciiTheme="minorHAnsi" w:eastAsiaTheme="minorEastAsia" w:hAnsiTheme="minorHAnsi" w:cstheme="minorBidi"/>
          <w:b w:val="0"/>
          <w:bCs w:val="0"/>
          <w:noProof/>
          <w:szCs w:val="22"/>
        </w:rPr>
      </w:pPr>
      <w:hyperlink w:anchor="_Toc433893771" w:history="1">
        <w:r w:rsidR="00455B5C" w:rsidRPr="004B5F6F">
          <w:rPr>
            <w:rStyle w:val="Hyperlink"/>
            <w:noProof/>
          </w:rPr>
          <w:t>5</w:t>
        </w:r>
        <w:r w:rsidR="00455B5C">
          <w:rPr>
            <w:rFonts w:asciiTheme="minorHAnsi" w:eastAsiaTheme="minorEastAsia" w:hAnsiTheme="minorHAnsi" w:cstheme="minorBidi"/>
            <w:b w:val="0"/>
            <w:bCs w:val="0"/>
            <w:noProof/>
            <w:szCs w:val="22"/>
          </w:rPr>
          <w:tab/>
        </w:r>
        <w:r w:rsidR="00455B5C" w:rsidRPr="004B5F6F">
          <w:rPr>
            <w:rStyle w:val="Hyperlink"/>
            <w:noProof/>
          </w:rPr>
          <w:t>Prerequisites</w:t>
        </w:r>
        <w:r w:rsidR="00455B5C">
          <w:rPr>
            <w:noProof/>
            <w:webHidden/>
          </w:rPr>
          <w:tab/>
        </w:r>
        <w:r w:rsidR="00455B5C">
          <w:rPr>
            <w:noProof/>
            <w:webHidden/>
          </w:rPr>
          <w:fldChar w:fldCharType="begin"/>
        </w:r>
        <w:r w:rsidR="00455B5C">
          <w:rPr>
            <w:noProof/>
            <w:webHidden/>
          </w:rPr>
          <w:instrText xml:space="preserve"> PAGEREF _Toc433893771 \h </w:instrText>
        </w:r>
        <w:r w:rsidR="00455B5C">
          <w:rPr>
            <w:noProof/>
            <w:webHidden/>
          </w:rPr>
        </w:r>
        <w:r w:rsidR="00455B5C">
          <w:rPr>
            <w:noProof/>
            <w:webHidden/>
          </w:rPr>
          <w:fldChar w:fldCharType="separate"/>
        </w:r>
        <w:r w:rsidR="00455B5C">
          <w:rPr>
            <w:noProof/>
            <w:webHidden/>
          </w:rPr>
          <w:t>22</w:t>
        </w:r>
        <w:r w:rsidR="00455B5C">
          <w:rPr>
            <w:noProof/>
            <w:webHidden/>
          </w:rPr>
          <w:fldChar w:fldCharType="end"/>
        </w:r>
      </w:hyperlink>
    </w:p>
    <w:p w14:paraId="16CB6E97" w14:textId="77777777" w:rsidR="00455B5C" w:rsidRDefault="00AC499C">
      <w:pPr>
        <w:pStyle w:val="TOC2"/>
        <w:rPr>
          <w:rFonts w:asciiTheme="minorHAnsi" w:eastAsiaTheme="minorEastAsia" w:hAnsiTheme="minorHAnsi" w:cstheme="minorBidi"/>
          <w:szCs w:val="22"/>
        </w:rPr>
      </w:pPr>
      <w:hyperlink w:anchor="_Toc433893772" w:history="1">
        <w:r w:rsidR="00455B5C" w:rsidRPr="004B5F6F">
          <w:rPr>
            <w:rStyle w:val="Hyperlink"/>
            <w:b/>
          </w:rPr>
          <w:t>5.1</w:t>
        </w:r>
        <w:r w:rsidR="00455B5C">
          <w:rPr>
            <w:rFonts w:asciiTheme="minorHAnsi" w:eastAsiaTheme="minorEastAsia" w:hAnsiTheme="minorHAnsi" w:cstheme="minorBidi"/>
            <w:szCs w:val="22"/>
          </w:rPr>
          <w:tab/>
        </w:r>
        <w:r w:rsidR="00455B5C" w:rsidRPr="004B5F6F">
          <w:rPr>
            <w:rStyle w:val="Hyperlink"/>
            <w:b/>
          </w:rPr>
          <w:t>Entry Criteria</w:t>
        </w:r>
        <w:r w:rsidR="00455B5C">
          <w:rPr>
            <w:webHidden/>
          </w:rPr>
          <w:tab/>
        </w:r>
        <w:r w:rsidR="00455B5C">
          <w:rPr>
            <w:webHidden/>
          </w:rPr>
          <w:fldChar w:fldCharType="begin"/>
        </w:r>
        <w:r w:rsidR="00455B5C">
          <w:rPr>
            <w:webHidden/>
          </w:rPr>
          <w:instrText xml:space="preserve"> PAGEREF _Toc433893772 \h </w:instrText>
        </w:r>
        <w:r w:rsidR="00455B5C">
          <w:rPr>
            <w:webHidden/>
          </w:rPr>
        </w:r>
        <w:r w:rsidR="00455B5C">
          <w:rPr>
            <w:webHidden/>
          </w:rPr>
          <w:fldChar w:fldCharType="separate"/>
        </w:r>
        <w:r w:rsidR="00455B5C">
          <w:rPr>
            <w:webHidden/>
          </w:rPr>
          <w:t>22</w:t>
        </w:r>
        <w:r w:rsidR="00455B5C">
          <w:rPr>
            <w:webHidden/>
          </w:rPr>
          <w:fldChar w:fldCharType="end"/>
        </w:r>
      </w:hyperlink>
    </w:p>
    <w:p w14:paraId="155E5EA4" w14:textId="77777777" w:rsidR="00455B5C" w:rsidRDefault="00AC499C">
      <w:pPr>
        <w:pStyle w:val="TOC2"/>
        <w:rPr>
          <w:rFonts w:asciiTheme="minorHAnsi" w:eastAsiaTheme="minorEastAsia" w:hAnsiTheme="minorHAnsi" w:cstheme="minorBidi"/>
          <w:szCs w:val="22"/>
        </w:rPr>
      </w:pPr>
      <w:hyperlink w:anchor="_Toc433893773" w:history="1">
        <w:r w:rsidR="00455B5C" w:rsidRPr="004B5F6F">
          <w:rPr>
            <w:rStyle w:val="Hyperlink"/>
            <w:b/>
          </w:rPr>
          <w:t>5.2</w:t>
        </w:r>
        <w:r w:rsidR="00455B5C">
          <w:rPr>
            <w:rFonts w:asciiTheme="minorHAnsi" w:eastAsiaTheme="minorEastAsia" w:hAnsiTheme="minorHAnsi" w:cstheme="minorBidi"/>
            <w:szCs w:val="22"/>
          </w:rPr>
          <w:tab/>
        </w:r>
        <w:r w:rsidR="00455B5C" w:rsidRPr="004B5F6F">
          <w:rPr>
            <w:rStyle w:val="Hyperlink"/>
            <w:b/>
          </w:rPr>
          <w:t>Government Furnished Equipment/Information (GFE/GFI)</w:t>
        </w:r>
        <w:r w:rsidR="00455B5C">
          <w:rPr>
            <w:webHidden/>
          </w:rPr>
          <w:tab/>
        </w:r>
        <w:r w:rsidR="00455B5C">
          <w:rPr>
            <w:webHidden/>
          </w:rPr>
          <w:fldChar w:fldCharType="begin"/>
        </w:r>
        <w:r w:rsidR="00455B5C">
          <w:rPr>
            <w:webHidden/>
          </w:rPr>
          <w:instrText xml:space="preserve"> PAGEREF _Toc433893773 \h </w:instrText>
        </w:r>
        <w:r w:rsidR="00455B5C">
          <w:rPr>
            <w:webHidden/>
          </w:rPr>
        </w:r>
        <w:r w:rsidR="00455B5C">
          <w:rPr>
            <w:webHidden/>
          </w:rPr>
          <w:fldChar w:fldCharType="separate"/>
        </w:r>
        <w:r w:rsidR="00455B5C">
          <w:rPr>
            <w:webHidden/>
          </w:rPr>
          <w:t>22</w:t>
        </w:r>
        <w:r w:rsidR="00455B5C">
          <w:rPr>
            <w:webHidden/>
          </w:rPr>
          <w:fldChar w:fldCharType="end"/>
        </w:r>
      </w:hyperlink>
    </w:p>
    <w:p w14:paraId="60616D80" w14:textId="77777777" w:rsidR="00455B5C" w:rsidRDefault="00AC499C">
      <w:pPr>
        <w:pStyle w:val="TOC2"/>
        <w:rPr>
          <w:rFonts w:asciiTheme="minorHAnsi" w:eastAsiaTheme="minorEastAsia" w:hAnsiTheme="minorHAnsi" w:cstheme="minorBidi"/>
          <w:szCs w:val="22"/>
        </w:rPr>
      </w:pPr>
      <w:hyperlink w:anchor="_Toc433893774" w:history="1">
        <w:r w:rsidR="00455B5C" w:rsidRPr="004B5F6F">
          <w:rPr>
            <w:rStyle w:val="Hyperlink"/>
            <w:b/>
          </w:rPr>
          <w:t>5.3</w:t>
        </w:r>
        <w:r w:rsidR="00455B5C">
          <w:rPr>
            <w:rFonts w:asciiTheme="minorHAnsi" w:eastAsiaTheme="minorEastAsia" w:hAnsiTheme="minorHAnsi" w:cstheme="minorBidi"/>
            <w:szCs w:val="22"/>
          </w:rPr>
          <w:tab/>
        </w:r>
        <w:r w:rsidR="00455B5C" w:rsidRPr="004B5F6F">
          <w:rPr>
            <w:rStyle w:val="Hyperlink"/>
            <w:b/>
          </w:rPr>
          <w:t>Systems Access</w:t>
        </w:r>
        <w:r w:rsidR="00455B5C">
          <w:rPr>
            <w:webHidden/>
          </w:rPr>
          <w:tab/>
        </w:r>
        <w:r w:rsidR="00455B5C">
          <w:rPr>
            <w:webHidden/>
          </w:rPr>
          <w:fldChar w:fldCharType="begin"/>
        </w:r>
        <w:r w:rsidR="00455B5C">
          <w:rPr>
            <w:webHidden/>
          </w:rPr>
          <w:instrText xml:space="preserve"> PAGEREF _Toc433893774 \h </w:instrText>
        </w:r>
        <w:r w:rsidR="00455B5C">
          <w:rPr>
            <w:webHidden/>
          </w:rPr>
        </w:r>
        <w:r w:rsidR="00455B5C">
          <w:rPr>
            <w:webHidden/>
          </w:rPr>
          <w:fldChar w:fldCharType="separate"/>
        </w:r>
        <w:r w:rsidR="00455B5C">
          <w:rPr>
            <w:webHidden/>
          </w:rPr>
          <w:t>22</w:t>
        </w:r>
        <w:r w:rsidR="00455B5C">
          <w:rPr>
            <w:webHidden/>
          </w:rPr>
          <w:fldChar w:fldCharType="end"/>
        </w:r>
      </w:hyperlink>
    </w:p>
    <w:p w14:paraId="14B2C2FC" w14:textId="77777777" w:rsidR="00455B5C" w:rsidRDefault="00AC499C">
      <w:pPr>
        <w:pStyle w:val="TOC1"/>
        <w:rPr>
          <w:rFonts w:asciiTheme="minorHAnsi" w:eastAsiaTheme="minorEastAsia" w:hAnsiTheme="minorHAnsi" w:cstheme="minorBidi"/>
          <w:b w:val="0"/>
          <w:bCs w:val="0"/>
          <w:noProof/>
          <w:szCs w:val="22"/>
        </w:rPr>
      </w:pPr>
      <w:hyperlink w:anchor="_Toc433893775" w:history="1">
        <w:r w:rsidR="00455B5C" w:rsidRPr="004B5F6F">
          <w:rPr>
            <w:rStyle w:val="Hyperlink"/>
            <w:noProof/>
          </w:rPr>
          <w:t>6</w:t>
        </w:r>
        <w:r w:rsidR="00455B5C">
          <w:rPr>
            <w:rFonts w:asciiTheme="minorHAnsi" w:eastAsiaTheme="minorEastAsia" w:hAnsiTheme="minorHAnsi" w:cstheme="minorBidi"/>
            <w:b w:val="0"/>
            <w:bCs w:val="0"/>
            <w:noProof/>
            <w:szCs w:val="22"/>
          </w:rPr>
          <w:tab/>
        </w:r>
        <w:r w:rsidR="00455B5C" w:rsidRPr="004B5F6F">
          <w:rPr>
            <w:rStyle w:val="Hyperlink"/>
            <w:noProof/>
          </w:rPr>
          <w:t>SOP Document Management</w:t>
        </w:r>
        <w:r w:rsidR="00455B5C">
          <w:rPr>
            <w:noProof/>
            <w:webHidden/>
          </w:rPr>
          <w:tab/>
        </w:r>
        <w:r w:rsidR="00455B5C">
          <w:rPr>
            <w:noProof/>
            <w:webHidden/>
          </w:rPr>
          <w:fldChar w:fldCharType="begin"/>
        </w:r>
        <w:r w:rsidR="00455B5C">
          <w:rPr>
            <w:noProof/>
            <w:webHidden/>
          </w:rPr>
          <w:instrText xml:space="preserve"> PAGEREF _Toc433893775 \h </w:instrText>
        </w:r>
        <w:r w:rsidR="00455B5C">
          <w:rPr>
            <w:noProof/>
            <w:webHidden/>
          </w:rPr>
        </w:r>
        <w:r w:rsidR="00455B5C">
          <w:rPr>
            <w:noProof/>
            <w:webHidden/>
          </w:rPr>
          <w:fldChar w:fldCharType="separate"/>
        </w:r>
        <w:r w:rsidR="00455B5C">
          <w:rPr>
            <w:noProof/>
            <w:webHidden/>
          </w:rPr>
          <w:t>22</w:t>
        </w:r>
        <w:r w:rsidR="00455B5C">
          <w:rPr>
            <w:noProof/>
            <w:webHidden/>
          </w:rPr>
          <w:fldChar w:fldCharType="end"/>
        </w:r>
      </w:hyperlink>
    </w:p>
    <w:p w14:paraId="28EEFE36" w14:textId="77777777" w:rsidR="00455B5C" w:rsidRDefault="00AC499C">
      <w:pPr>
        <w:pStyle w:val="TOC1"/>
        <w:rPr>
          <w:rFonts w:asciiTheme="minorHAnsi" w:eastAsiaTheme="minorEastAsia" w:hAnsiTheme="minorHAnsi" w:cstheme="minorBidi"/>
          <w:b w:val="0"/>
          <w:bCs w:val="0"/>
          <w:noProof/>
          <w:szCs w:val="22"/>
        </w:rPr>
      </w:pPr>
      <w:hyperlink w:anchor="_Toc433893776" w:history="1">
        <w:r w:rsidR="00455B5C" w:rsidRPr="004B5F6F">
          <w:rPr>
            <w:rStyle w:val="Hyperlink"/>
            <w:noProof/>
          </w:rPr>
          <w:t>7</w:t>
        </w:r>
        <w:r w:rsidR="00455B5C">
          <w:rPr>
            <w:rFonts w:asciiTheme="minorHAnsi" w:eastAsiaTheme="minorEastAsia" w:hAnsiTheme="minorHAnsi" w:cstheme="minorBidi"/>
            <w:b w:val="0"/>
            <w:bCs w:val="0"/>
            <w:noProof/>
            <w:szCs w:val="22"/>
          </w:rPr>
          <w:tab/>
        </w:r>
        <w:r w:rsidR="00455B5C" w:rsidRPr="004B5F6F">
          <w:rPr>
            <w:rStyle w:val="Hyperlink"/>
            <w:noProof/>
          </w:rPr>
          <w:t>Measurements</w:t>
        </w:r>
        <w:r w:rsidR="00455B5C">
          <w:rPr>
            <w:noProof/>
            <w:webHidden/>
          </w:rPr>
          <w:tab/>
        </w:r>
        <w:r w:rsidR="00455B5C">
          <w:rPr>
            <w:noProof/>
            <w:webHidden/>
          </w:rPr>
          <w:fldChar w:fldCharType="begin"/>
        </w:r>
        <w:r w:rsidR="00455B5C">
          <w:rPr>
            <w:noProof/>
            <w:webHidden/>
          </w:rPr>
          <w:instrText xml:space="preserve"> PAGEREF _Toc433893776 \h </w:instrText>
        </w:r>
        <w:r w:rsidR="00455B5C">
          <w:rPr>
            <w:noProof/>
            <w:webHidden/>
          </w:rPr>
        </w:r>
        <w:r w:rsidR="00455B5C">
          <w:rPr>
            <w:noProof/>
            <w:webHidden/>
          </w:rPr>
          <w:fldChar w:fldCharType="separate"/>
        </w:r>
        <w:r w:rsidR="00455B5C">
          <w:rPr>
            <w:noProof/>
            <w:webHidden/>
          </w:rPr>
          <w:t>22</w:t>
        </w:r>
        <w:r w:rsidR="00455B5C">
          <w:rPr>
            <w:noProof/>
            <w:webHidden/>
          </w:rPr>
          <w:fldChar w:fldCharType="end"/>
        </w:r>
      </w:hyperlink>
    </w:p>
    <w:p w14:paraId="739B2E16" w14:textId="77777777" w:rsidR="00455B5C" w:rsidRDefault="00AC499C">
      <w:pPr>
        <w:pStyle w:val="TOC2"/>
        <w:rPr>
          <w:rFonts w:asciiTheme="minorHAnsi" w:eastAsiaTheme="minorEastAsia" w:hAnsiTheme="minorHAnsi" w:cstheme="minorBidi"/>
          <w:szCs w:val="22"/>
        </w:rPr>
      </w:pPr>
      <w:hyperlink w:anchor="_Toc433893777" w:history="1">
        <w:r w:rsidR="00455B5C" w:rsidRPr="004B5F6F">
          <w:rPr>
            <w:rStyle w:val="Hyperlink"/>
            <w:b/>
          </w:rPr>
          <w:t>7.1</w:t>
        </w:r>
        <w:r w:rsidR="00455B5C">
          <w:rPr>
            <w:rFonts w:asciiTheme="minorHAnsi" w:eastAsiaTheme="minorEastAsia" w:hAnsiTheme="minorHAnsi" w:cstheme="minorBidi"/>
            <w:szCs w:val="22"/>
          </w:rPr>
          <w:tab/>
        </w:r>
        <w:r w:rsidR="00455B5C" w:rsidRPr="004B5F6F">
          <w:rPr>
            <w:rStyle w:val="Hyperlink"/>
            <w:b/>
          </w:rPr>
          <w:t>Process Management Measures</w:t>
        </w:r>
        <w:r w:rsidR="00455B5C">
          <w:rPr>
            <w:webHidden/>
          </w:rPr>
          <w:tab/>
        </w:r>
        <w:r w:rsidR="00455B5C">
          <w:rPr>
            <w:webHidden/>
          </w:rPr>
          <w:fldChar w:fldCharType="begin"/>
        </w:r>
        <w:r w:rsidR="00455B5C">
          <w:rPr>
            <w:webHidden/>
          </w:rPr>
          <w:instrText xml:space="preserve"> PAGEREF _Toc433893777 \h </w:instrText>
        </w:r>
        <w:r w:rsidR="00455B5C">
          <w:rPr>
            <w:webHidden/>
          </w:rPr>
        </w:r>
        <w:r w:rsidR="00455B5C">
          <w:rPr>
            <w:webHidden/>
          </w:rPr>
          <w:fldChar w:fldCharType="separate"/>
        </w:r>
        <w:r w:rsidR="00455B5C">
          <w:rPr>
            <w:webHidden/>
          </w:rPr>
          <w:t>22</w:t>
        </w:r>
        <w:r w:rsidR="00455B5C">
          <w:rPr>
            <w:webHidden/>
          </w:rPr>
          <w:fldChar w:fldCharType="end"/>
        </w:r>
      </w:hyperlink>
    </w:p>
    <w:p w14:paraId="23440558" w14:textId="77777777" w:rsidR="00455B5C" w:rsidRDefault="00AC499C">
      <w:pPr>
        <w:pStyle w:val="TOC2"/>
        <w:rPr>
          <w:rFonts w:asciiTheme="minorHAnsi" w:eastAsiaTheme="minorEastAsia" w:hAnsiTheme="minorHAnsi" w:cstheme="minorBidi"/>
          <w:szCs w:val="22"/>
        </w:rPr>
      </w:pPr>
      <w:hyperlink w:anchor="_Toc433893778" w:history="1">
        <w:r w:rsidR="00455B5C" w:rsidRPr="004B5F6F">
          <w:rPr>
            <w:rStyle w:val="Hyperlink"/>
            <w:b/>
          </w:rPr>
          <w:t>7.2</w:t>
        </w:r>
        <w:r w:rsidR="00455B5C">
          <w:rPr>
            <w:rFonts w:asciiTheme="minorHAnsi" w:eastAsiaTheme="minorEastAsia" w:hAnsiTheme="minorHAnsi" w:cstheme="minorBidi"/>
            <w:szCs w:val="22"/>
          </w:rPr>
          <w:tab/>
        </w:r>
        <w:r w:rsidR="00455B5C" w:rsidRPr="004B5F6F">
          <w:rPr>
            <w:rStyle w:val="Hyperlink"/>
            <w:b/>
          </w:rPr>
          <w:t>Program Management Measures</w:t>
        </w:r>
        <w:r w:rsidR="00455B5C">
          <w:rPr>
            <w:webHidden/>
          </w:rPr>
          <w:tab/>
        </w:r>
        <w:r w:rsidR="00455B5C">
          <w:rPr>
            <w:webHidden/>
          </w:rPr>
          <w:fldChar w:fldCharType="begin"/>
        </w:r>
        <w:r w:rsidR="00455B5C">
          <w:rPr>
            <w:webHidden/>
          </w:rPr>
          <w:instrText xml:space="preserve"> PAGEREF _Toc433893778 \h </w:instrText>
        </w:r>
        <w:r w:rsidR="00455B5C">
          <w:rPr>
            <w:webHidden/>
          </w:rPr>
        </w:r>
        <w:r w:rsidR="00455B5C">
          <w:rPr>
            <w:webHidden/>
          </w:rPr>
          <w:fldChar w:fldCharType="separate"/>
        </w:r>
        <w:r w:rsidR="00455B5C">
          <w:rPr>
            <w:webHidden/>
          </w:rPr>
          <w:t>23</w:t>
        </w:r>
        <w:r w:rsidR="00455B5C">
          <w:rPr>
            <w:webHidden/>
          </w:rPr>
          <w:fldChar w:fldCharType="end"/>
        </w:r>
      </w:hyperlink>
    </w:p>
    <w:p w14:paraId="038DC47C" w14:textId="77777777" w:rsidR="00455B5C" w:rsidRDefault="00AC499C">
      <w:pPr>
        <w:pStyle w:val="TOC2"/>
        <w:rPr>
          <w:rFonts w:asciiTheme="minorHAnsi" w:eastAsiaTheme="minorEastAsia" w:hAnsiTheme="minorHAnsi" w:cstheme="minorBidi"/>
          <w:szCs w:val="22"/>
        </w:rPr>
      </w:pPr>
      <w:hyperlink w:anchor="_Toc433893779" w:history="1">
        <w:r w:rsidR="00455B5C" w:rsidRPr="004B5F6F">
          <w:rPr>
            <w:rStyle w:val="Hyperlink"/>
            <w:b/>
          </w:rPr>
          <w:t>7.3</w:t>
        </w:r>
        <w:r w:rsidR="00455B5C">
          <w:rPr>
            <w:rFonts w:asciiTheme="minorHAnsi" w:eastAsiaTheme="minorEastAsia" w:hAnsiTheme="minorHAnsi" w:cstheme="minorBidi"/>
            <w:szCs w:val="22"/>
          </w:rPr>
          <w:tab/>
        </w:r>
        <w:r w:rsidR="00455B5C" w:rsidRPr="004B5F6F">
          <w:rPr>
            <w:rStyle w:val="Hyperlink"/>
            <w:b/>
          </w:rPr>
          <w:t>Program Performance Evaluation Measures</w:t>
        </w:r>
        <w:r w:rsidR="00455B5C">
          <w:rPr>
            <w:webHidden/>
          </w:rPr>
          <w:tab/>
        </w:r>
        <w:r w:rsidR="00455B5C">
          <w:rPr>
            <w:webHidden/>
          </w:rPr>
          <w:fldChar w:fldCharType="begin"/>
        </w:r>
        <w:r w:rsidR="00455B5C">
          <w:rPr>
            <w:webHidden/>
          </w:rPr>
          <w:instrText xml:space="preserve"> PAGEREF _Toc433893779 \h </w:instrText>
        </w:r>
        <w:r w:rsidR="00455B5C">
          <w:rPr>
            <w:webHidden/>
          </w:rPr>
        </w:r>
        <w:r w:rsidR="00455B5C">
          <w:rPr>
            <w:webHidden/>
          </w:rPr>
          <w:fldChar w:fldCharType="separate"/>
        </w:r>
        <w:r w:rsidR="00455B5C">
          <w:rPr>
            <w:webHidden/>
          </w:rPr>
          <w:t>23</w:t>
        </w:r>
        <w:r w:rsidR="00455B5C">
          <w:rPr>
            <w:webHidden/>
          </w:rPr>
          <w:fldChar w:fldCharType="end"/>
        </w:r>
      </w:hyperlink>
    </w:p>
    <w:p w14:paraId="70B76F68" w14:textId="77777777" w:rsidR="00455B5C" w:rsidRDefault="00AC499C">
      <w:pPr>
        <w:pStyle w:val="TOC1"/>
        <w:rPr>
          <w:rFonts w:asciiTheme="minorHAnsi" w:eastAsiaTheme="minorEastAsia" w:hAnsiTheme="minorHAnsi" w:cstheme="minorBidi"/>
          <w:b w:val="0"/>
          <w:bCs w:val="0"/>
          <w:noProof/>
          <w:szCs w:val="22"/>
        </w:rPr>
      </w:pPr>
      <w:hyperlink w:anchor="_Toc433893780" w:history="1">
        <w:r w:rsidR="00455B5C" w:rsidRPr="004B5F6F">
          <w:rPr>
            <w:rStyle w:val="Hyperlink"/>
            <w:noProof/>
          </w:rPr>
          <w:t>8</w:t>
        </w:r>
        <w:r w:rsidR="00455B5C">
          <w:rPr>
            <w:rFonts w:asciiTheme="minorHAnsi" w:eastAsiaTheme="minorEastAsia" w:hAnsiTheme="minorHAnsi" w:cstheme="minorBidi"/>
            <w:b w:val="0"/>
            <w:bCs w:val="0"/>
            <w:noProof/>
            <w:szCs w:val="22"/>
          </w:rPr>
          <w:tab/>
        </w:r>
        <w:r w:rsidR="00455B5C" w:rsidRPr="004B5F6F">
          <w:rPr>
            <w:rStyle w:val="Hyperlink"/>
            <w:noProof/>
          </w:rPr>
          <w:t>References</w:t>
        </w:r>
        <w:r w:rsidR="00455B5C">
          <w:rPr>
            <w:noProof/>
            <w:webHidden/>
          </w:rPr>
          <w:tab/>
        </w:r>
        <w:r w:rsidR="00455B5C">
          <w:rPr>
            <w:noProof/>
            <w:webHidden/>
          </w:rPr>
          <w:fldChar w:fldCharType="begin"/>
        </w:r>
        <w:r w:rsidR="00455B5C">
          <w:rPr>
            <w:noProof/>
            <w:webHidden/>
          </w:rPr>
          <w:instrText xml:space="preserve"> PAGEREF _Toc433893780 \h </w:instrText>
        </w:r>
        <w:r w:rsidR="00455B5C">
          <w:rPr>
            <w:noProof/>
            <w:webHidden/>
          </w:rPr>
        </w:r>
        <w:r w:rsidR="00455B5C">
          <w:rPr>
            <w:noProof/>
            <w:webHidden/>
          </w:rPr>
          <w:fldChar w:fldCharType="separate"/>
        </w:r>
        <w:r w:rsidR="00455B5C">
          <w:rPr>
            <w:noProof/>
            <w:webHidden/>
          </w:rPr>
          <w:t>24</w:t>
        </w:r>
        <w:r w:rsidR="00455B5C">
          <w:rPr>
            <w:noProof/>
            <w:webHidden/>
          </w:rPr>
          <w:fldChar w:fldCharType="end"/>
        </w:r>
      </w:hyperlink>
    </w:p>
    <w:p w14:paraId="4839E8FC" w14:textId="77777777" w:rsidR="00455B5C" w:rsidRDefault="00AC499C">
      <w:pPr>
        <w:pStyle w:val="TOC1"/>
        <w:rPr>
          <w:rFonts w:asciiTheme="minorHAnsi" w:eastAsiaTheme="minorEastAsia" w:hAnsiTheme="minorHAnsi" w:cstheme="minorBidi"/>
          <w:b w:val="0"/>
          <w:bCs w:val="0"/>
          <w:noProof/>
          <w:szCs w:val="22"/>
        </w:rPr>
      </w:pPr>
      <w:hyperlink w:anchor="_Toc433893781" w:history="1">
        <w:r w:rsidR="00455B5C" w:rsidRPr="004B5F6F">
          <w:rPr>
            <w:rStyle w:val="Hyperlink"/>
            <w:noProof/>
          </w:rPr>
          <w:t>9</w:t>
        </w:r>
        <w:r w:rsidR="00455B5C">
          <w:rPr>
            <w:rFonts w:asciiTheme="minorHAnsi" w:eastAsiaTheme="minorEastAsia" w:hAnsiTheme="minorHAnsi" w:cstheme="minorBidi"/>
            <w:b w:val="0"/>
            <w:bCs w:val="0"/>
            <w:noProof/>
            <w:szCs w:val="22"/>
          </w:rPr>
          <w:tab/>
        </w:r>
        <w:r w:rsidR="00455B5C" w:rsidRPr="004B5F6F">
          <w:rPr>
            <w:rStyle w:val="Hyperlink"/>
            <w:noProof/>
          </w:rPr>
          <w:t>Reports</w:t>
        </w:r>
        <w:r w:rsidR="00455B5C">
          <w:rPr>
            <w:noProof/>
            <w:webHidden/>
          </w:rPr>
          <w:tab/>
        </w:r>
        <w:r w:rsidR="00455B5C">
          <w:rPr>
            <w:noProof/>
            <w:webHidden/>
          </w:rPr>
          <w:fldChar w:fldCharType="begin"/>
        </w:r>
        <w:r w:rsidR="00455B5C">
          <w:rPr>
            <w:noProof/>
            <w:webHidden/>
          </w:rPr>
          <w:instrText xml:space="preserve"> PAGEREF _Toc433893781 \h </w:instrText>
        </w:r>
        <w:r w:rsidR="00455B5C">
          <w:rPr>
            <w:noProof/>
            <w:webHidden/>
          </w:rPr>
        </w:r>
        <w:r w:rsidR="00455B5C">
          <w:rPr>
            <w:noProof/>
            <w:webHidden/>
          </w:rPr>
          <w:fldChar w:fldCharType="separate"/>
        </w:r>
        <w:r w:rsidR="00455B5C">
          <w:rPr>
            <w:noProof/>
            <w:webHidden/>
          </w:rPr>
          <w:t>24</w:t>
        </w:r>
        <w:r w:rsidR="00455B5C">
          <w:rPr>
            <w:noProof/>
            <w:webHidden/>
          </w:rPr>
          <w:fldChar w:fldCharType="end"/>
        </w:r>
      </w:hyperlink>
    </w:p>
    <w:p w14:paraId="70ABDD4A" w14:textId="77777777" w:rsidR="00455B5C" w:rsidRDefault="00AC499C">
      <w:pPr>
        <w:pStyle w:val="TOC1"/>
        <w:rPr>
          <w:rFonts w:asciiTheme="minorHAnsi" w:eastAsiaTheme="minorEastAsia" w:hAnsiTheme="minorHAnsi" w:cstheme="minorBidi"/>
          <w:b w:val="0"/>
          <w:bCs w:val="0"/>
          <w:noProof/>
          <w:szCs w:val="22"/>
        </w:rPr>
      </w:pPr>
      <w:hyperlink w:anchor="_Toc433893782" w:history="1">
        <w:r w:rsidR="00455B5C" w:rsidRPr="004B5F6F">
          <w:rPr>
            <w:rStyle w:val="Hyperlink"/>
            <w:noProof/>
          </w:rPr>
          <w:t>10</w:t>
        </w:r>
        <w:r w:rsidR="00455B5C">
          <w:rPr>
            <w:rFonts w:asciiTheme="minorHAnsi" w:eastAsiaTheme="minorEastAsia" w:hAnsiTheme="minorHAnsi" w:cstheme="minorBidi"/>
            <w:b w:val="0"/>
            <w:bCs w:val="0"/>
            <w:noProof/>
            <w:szCs w:val="22"/>
          </w:rPr>
          <w:tab/>
        </w:r>
        <w:r w:rsidR="00455B5C" w:rsidRPr="004B5F6F">
          <w:rPr>
            <w:rStyle w:val="Hyperlink"/>
            <w:noProof/>
          </w:rPr>
          <w:t>Tables</w:t>
        </w:r>
        <w:r w:rsidR="00455B5C">
          <w:rPr>
            <w:noProof/>
            <w:webHidden/>
          </w:rPr>
          <w:tab/>
        </w:r>
        <w:r w:rsidR="00455B5C">
          <w:rPr>
            <w:noProof/>
            <w:webHidden/>
          </w:rPr>
          <w:fldChar w:fldCharType="begin"/>
        </w:r>
        <w:r w:rsidR="00455B5C">
          <w:rPr>
            <w:noProof/>
            <w:webHidden/>
          </w:rPr>
          <w:instrText xml:space="preserve"> PAGEREF _Toc433893782 \h </w:instrText>
        </w:r>
        <w:r w:rsidR="00455B5C">
          <w:rPr>
            <w:noProof/>
            <w:webHidden/>
          </w:rPr>
        </w:r>
        <w:r w:rsidR="00455B5C">
          <w:rPr>
            <w:noProof/>
            <w:webHidden/>
          </w:rPr>
          <w:fldChar w:fldCharType="separate"/>
        </w:r>
        <w:r w:rsidR="00455B5C">
          <w:rPr>
            <w:noProof/>
            <w:webHidden/>
          </w:rPr>
          <w:t>25</w:t>
        </w:r>
        <w:r w:rsidR="00455B5C">
          <w:rPr>
            <w:noProof/>
            <w:webHidden/>
          </w:rPr>
          <w:fldChar w:fldCharType="end"/>
        </w:r>
      </w:hyperlink>
    </w:p>
    <w:p w14:paraId="0C55669B" w14:textId="77777777" w:rsidR="00455B5C" w:rsidRDefault="00AC499C">
      <w:pPr>
        <w:pStyle w:val="TOC2"/>
        <w:rPr>
          <w:rFonts w:asciiTheme="minorHAnsi" w:eastAsiaTheme="minorEastAsia" w:hAnsiTheme="minorHAnsi" w:cstheme="minorBidi"/>
          <w:szCs w:val="22"/>
        </w:rPr>
      </w:pPr>
      <w:hyperlink w:anchor="_Toc433893783" w:history="1">
        <w:r w:rsidR="00455B5C" w:rsidRPr="004B5F6F">
          <w:rPr>
            <w:rStyle w:val="Hyperlink"/>
            <w:b/>
          </w:rPr>
          <w:t>10.1</w:t>
        </w:r>
        <w:r w:rsidR="00455B5C">
          <w:rPr>
            <w:rFonts w:asciiTheme="minorHAnsi" w:eastAsiaTheme="minorEastAsia" w:hAnsiTheme="minorHAnsi" w:cstheme="minorBidi"/>
            <w:szCs w:val="22"/>
          </w:rPr>
          <w:tab/>
        </w:r>
        <w:r w:rsidR="00455B5C" w:rsidRPr="004B5F6F">
          <w:rPr>
            <w:rStyle w:val="Hyperlink"/>
            <w:b/>
          </w:rPr>
          <w:t>Table 1</w:t>
        </w:r>
        <w:r w:rsidR="00455B5C">
          <w:rPr>
            <w:webHidden/>
          </w:rPr>
          <w:tab/>
        </w:r>
        <w:r w:rsidR="00455B5C">
          <w:rPr>
            <w:webHidden/>
          </w:rPr>
          <w:fldChar w:fldCharType="begin"/>
        </w:r>
        <w:r w:rsidR="00455B5C">
          <w:rPr>
            <w:webHidden/>
          </w:rPr>
          <w:instrText xml:space="preserve"> PAGEREF _Toc433893783 \h </w:instrText>
        </w:r>
        <w:r w:rsidR="00455B5C">
          <w:rPr>
            <w:webHidden/>
          </w:rPr>
        </w:r>
        <w:r w:rsidR="00455B5C">
          <w:rPr>
            <w:webHidden/>
          </w:rPr>
          <w:fldChar w:fldCharType="separate"/>
        </w:r>
        <w:r w:rsidR="00455B5C">
          <w:rPr>
            <w:webHidden/>
          </w:rPr>
          <w:t>25</w:t>
        </w:r>
        <w:r w:rsidR="00455B5C">
          <w:rPr>
            <w:webHidden/>
          </w:rPr>
          <w:fldChar w:fldCharType="end"/>
        </w:r>
      </w:hyperlink>
    </w:p>
    <w:p w14:paraId="434E1290" w14:textId="77777777" w:rsidR="00455B5C" w:rsidRDefault="00AC499C">
      <w:pPr>
        <w:pStyle w:val="TOC2"/>
        <w:rPr>
          <w:rFonts w:asciiTheme="minorHAnsi" w:eastAsiaTheme="minorEastAsia" w:hAnsiTheme="minorHAnsi" w:cstheme="minorBidi"/>
          <w:szCs w:val="22"/>
        </w:rPr>
      </w:pPr>
      <w:hyperlink w:anchor="_Toc433893784" w:history="1">
        <w:r w:rsidR="00455B5C" w:rsidRPr="004B5F6F">
          <w:rPr>
            <w:rStyle w:val="Hyperlink"/>
            <w:b/>
          </w:rPr>
          <w:t>10.2</w:t>
        </w:r>
        <w:r w:rsidR="00455B5C">
          <w:rPr>
            <w:rFonts w:asciiTheme="minorHAnsi" w:eastAsiaTheme="minorEastAsia" w:hAnsiTheme="minorHAnsi" w:cstheme="minorBidi"/>
            <w:szCs w:val="22"/>
          </w:rPr>
          <w:tab/>
        </w:r>
        <w:r w:rsidR="00455B5C" w:rsidRPr="004B5F6F">
          <w:rPr>
            <w:rStyle w:val="Hyperlink"/>
            <w:b/>
          </w:rPr>
          <w:t>Table 2</w:t>
        </w:r>
        <w:r w:rsidR="00455B5C">
          <w:rPr>
            <w:webHidden/>
          </w:rPr>
          <w:tab/>
        </w:r>
        <w:r w:rsidR="00455B5C">
          <w:rPr>
            <w:webHidden/>
          </w:rPr>
          <w:fldChar w:fldCharType="begin"/>
        </w:r>
        <w:r w:rsidR="00455B5C">
          <w:rPr>
            <w:webHidden/>
          </w:rPr>
          <w:instrText xml:space="preserve"> PAGEREF _Toc433893784 \h </w:instrText>
        </w:r>
        <w:r w:rsidR="00455B5C">
          <w:rPr>
            <w:webHidden/>
          </w:rPr>
        </w:r>
        <w:r w:rsidR="00455B5C">
          <w:rPr>
            <w:webHidden/>
          </w:rPr>
          <w:fldChar w:fldCharType="separate"/>
        </w:r>
        <w:r w:rsidR="00455B5C">
          <w:rPr>
            <w:webHidden/>
          </w:rPr>
          <w:t>26</w:t>
        </w:r>
        <w:r w:rsidR="00455B5C">
          <w:rPr>
            <w:webHidden/>
          </w:rPr>
          <w:fldChar w:fldCharType="end"/>
        </w:r>
      </w:hyperlink>
    </w:p>
    <w:p w14:paraId="252AF861" w14:textId="77777777" w:rsidR="00455B5C" w:rsidRDefault="00AC499C">
      <w:pPr>
        <w:pStyle w:val="TOC2"/>
        <w:rPr>
          <w:rFonts w:asciiTheme="minorHAnsi" w:eastAsiaTheme="minorEastAsia" w:hAnsiTheme="minorHAnsi" w:cstheme="minorBidi"/>
          <w:szCs w:val="22"/>
        </w:rPr>
      </w:pPr>
      <w:hyperlink w:anchor="_Toc433893785" w:history="1">
        <w:r w:rsidR="00455B5C" w:rsidRPr="004B5F6F">
          <w:rPr>
            <w:rStyle w:val="Hyperlink"/>
            <w:b/>
          </w:rPr>
          <w:t>10.3</w:t>
        </w:r>
        <w:r w:rsidR="00455B5C">
          <w:rPr>
            <w:rFonts w:asciiTheme="minorHAnsi" w:eastAsiaTheme="minorEastAsia" w:hAnsiTheme="minorHAnsi" w:cstheme="minorBidi"/>
            <w:szCs w:val="22"/>
          </w:rPr>
          <w:tab/>
        </w:r>
        <w:r w:rsidR="00455B5C" w:rsidRPr="004B5F6F">
          <w:rPr>
            <w:rStyle w:val="Hyperlink"/>
            <w:b/>
          </w:rPr>
          <w:t>Table 3</w:t>
        </w:r>
        <w:r w:rsidR="00455B5C">
          <w:rPr>
            <w:webHidden/>
          </w:rPr>
          <w:tab/>
        </w:r>
        <w:r w:rsidR="00455B5C">
          <w:rPr>
            <w:webHidden/>
          </w:rPr>
          <w:fldChar w:fldCharType="begin"/>
        </w:r>
        <w:r w:rsidR="00455B5C">
          <w:rPr>
            <w:webHidden/>
          </w:rPr>
          <w:instrText xml:space="preserve"> PAGEREF _Toc433893785 \h </w:instrText>
        </w:r>
        <w:r w:rsidR="00455B5C">
          <w:rPr>
            <w:webHidden/>
          </w:rPr>
        </w:r>
        <w:r w:rsidR="00455B5C">
          <w:rPr>
            <w:webHidden/>
          </w:rPr>
          <w:fldChar w:fldCharType="separate"/>
        </w:r>
        <w:r w:rsidR="00455B5C">
          <w:rPr>
            <w:webHidden/>
          </w:rPr>
          <w:t>26</w:t>
        </w:r>
        <w:r w:rsidR="00455B5C">
          <w:rPr>
            <w:webHidden/>
          </w:rPr>
          <w:fldChar w:fldCharType="end"/>
        </w:r>
      </w:hyperlink>
    </w:p>
    <w:p w14:paraId="7C876173" w14:textId="77777777" w:rsidR="00455B5C" w:rsidRDefault="00AC499C">
      <w:pPr>
        <w:pStyle w:val="TOC1"/>
        <w:rPr>
          <w:rFonts w:asciiTheme="minorHAnsi" w:eastAsiaTheme="minorEastAsia" w:hAnsiTheme="minorHAnsi" w:cstheme="minorBidi"/>
          <w:b w:val="0"/>
          <w:bCs w:val="0"/>
          <w:noProof/>
          <w:szCs w:val="22"/>
        </w:rPr>
      </w:pPr>
      <w:hyperlink w:anchor="_Toc433893786" w:history="1">
        <w:r w:rsidR="00455B5C" w:rsidRPr="004B5F6F">
          <w:rPr>
            <w:rStyle w:val="Hyperlink"/>
            <w:noProof/>
          </w:rPr>
          <w:t>11</w:t>
        </w:r>
        <w:r w:rsidR="00455B5C">
          <w:rPr>
            <w:rFonts w:asciiTheme="minorHAnsi" w:eastAsiaTheme="minorEastAsia" w:hAnsiTheme="minorHAnsi" w:cstheme="minorBidi"/>
            <w:b w:val="0"/>
            <w:bCs w:val="0"/>
            <w:noProof/>
            <w:szCs w:val="22"/>
          </w:rPr>
          <w:tab/>
        </w:r>
        <w:r w:rsidR="00455B5C" w:rsidRPr="004B5F6F">
          <w:rPr>
            <w:rStyle w:val="Hyperlink"/>
            <w:noProof/>
          </w:rPr>
          <w:t>Forms</w:t>
        </w:r>
        <w:r w:rsidR="00455B5C">
          <w:rPr>
            <w:noProof/>
            <w:webHidden/>
          </w:rPr>
          <w:tab/>
        </w:r>
        <w:r w:rsidR="00455B5C">
          <w:rPr>
            <w:noProof/>
            <w:webHidden/>
          </w:rPr>
          <w:fldChar w:fldCharType="begin"/>
        </w:r>
        <w:r w:rsidR="00455B5C">
          <w:rPr>
            <w:noProof/>
            <w:webHidden/>
          </w:rPr>
          <w:instrText xml:space="preserve"> PAGEREF _Toc433893786 \h </w:instrText>
        </w:r>
        <w:r w:rsidR="00455B5C">
          <w:rPr>
            <w:noProof/>
            <w:webHidden/>
          </w:rPr>
        </w:r>
        <w:r w:rsidR="00455B5C">
          <w:rPr>
            <w:noProof/>
            <w:webHidden/>
          </w:rPr>
          <w:fldChar w:fldCharType="separate"/>
        </w:r>
        <w:r w:rsidR="00455B5C">
          <w:rPr>
            <w:noProof/>
            <w:webHidden/>
          </w:rPr>
          <w:t>28</w:t>
        </w:r>
        <w:r w:rsidR="00455B5C">
          <w:rPr>
            <w:noProof/>
            <w:webHidden/>
          </w:rPr>
          <w:fldChar w:fldCharType="end"/>
        </w:r>
      </w:hyperlink>
    </w:p>
    <w:p w14:paraId="70B26C2A" w14:textId="77777777" w:rsidR="00455B5C" w:rsidRDefault="00AC499C">
      <w:pPr>
        <w:pStyle w:val="TOC2"/>
        <w:rPr>
          <w:rFonts w:asciiTheme="minorHAnsi" w:eastAsiaTheme="minorEastAsia" w:hAnsiTheme="minorHAnsi" w:cstheme="minorBidi"/>
          <w:szCs w:val="22"/>
        </w:rPr>
      </w:pPr>
      <w:hyperlink w:anchor="_Toc433893787" w:history="1">
        <w:r w:rsidR="00455B5C" w:rsidRPr="004B5F6F">
          <w:rPr>
            <w:rStyle w:val="Hyperlink"/>
            <w:b/>
          </w:rPr>
          <w:t>11.1</w:t>
        </w:r>
        <w:r w:rsidR="00455B5C">
          <w:rPr>
            <w:rFonts w:asciiTheme="minorHAnsi" w:eastAsiaTheme="minorEastAsia" w:hAnsiTheme="minorHAnsi" w:cstheme="minorBidi"/>
            <w:szCs w:val="22"/>
          </w:rPr>
          <w:tab/>
        </w:r>
        <w:r w:rsidR="00455B5C" w:rsidRPr="004B5F6F">
          <w:rPr>
            <w:rStyle w:val="Hyperlink"/>
            <w:b/>
          </w:rPr>
          <w:t>Emergency Military Leave Cover Letter</w:t>
        </w:r>
        <w:r w:rsidR="00455B5C">
          <w:rPr>
            <w:webHidden/>
          </w:rPr>
          <w:tab/>
        </w:r>
        <w:r w:rsidR="00455B5C">
          <w:rPr>
            <w:webHidden/>
          </w:rPr>
          <w:fldChar w:fldCharType="begin"/>
        </w:r>
        <w:r w:rsidR="00455B5C">
          <w:rPr>
            <w:webHidden/>
          </w:rPr>
          <w:instrText xml:space="preserve"> PAGEREF _Toc433893787 \h </w:instrText>
        </w:r>
        <w:r w:rsidR="00455B5C">
          <w:rPr>
            <w:webHidden/>
          </w:rPr>
        </w:r>
        <w:r w:rsidR="00455B5C">
          <w:rPr>
            <w:webHidden/>
          </w:rPr>
          <w:fldChar w:fldCharType="separate"/>
        </w:r>
        <w:r w:rsidR="00455B5C">
          <w:rPr>
            <w:webHidden/>
          </w:rPr>
          <w:t>28</w:t>
        </w:r>
        <w:r w:rsidR="00455B5C">
          <w:rPr>
            <w:webHidden/>
          </w:rPr>
          <w:fldChar w:fldCharType="end"/>
        </w:r>
      </w:hyperlink>
    </w:p>
    <w:p w14:paraId="07EC7CF9" w14:textId="77777777" w:rsidR="00455B5C" w:rsidRDefault="00AC499C">
      <w:pPr>
        <w:pStyle w:val="TOC2"/>
        <w:rPr>
          <w:rFonts w:asciiTheme="minorHAnsi" w:eastAsiaTheme="minorEastAsia" w:hAnsiTheme="minorHAnsi" w:cstheme="minorBidi"/>
          <w:szCs w:val="22"/>
        </w:rPr>
      </w:pPr>
      <w:hyperlink w:anchor="_Toc433893788" w:history="1">
        <w:r w:rsidR="00455B5C" w:rsidRPr="004B5F6F">
          <w:rPr>
            <w:rStyle w:val="Hyperlink"/>
            <w:b/>
          </w:rPr>
          <w:t>11.2</w:t>
        </w:r>
        <w:r w:rsidR="00455B5C">
          <w:rPr>
            <w:rFonts w:asciiTheme="minorHAnsi" w:eastAsiaTheme="minorEastAsia" w:hAnsiTheme="minorHAnsi" w:cstheme="minorBidi"/>
            <w:szCs w:val="22"/>
          </w:rPr>
          <w:tab/>
        </w:r>
        <w:r w:rsidR="00455B5C" w:rsidRPr="004B5F6F">
          <w:rPr>
            <w:rStyle w:val="Hyperlink"/>
            <w:b/>
          </w:rPr>
          <w:t>Emergency Military Leave Cover Letter – Ineligibility</w:t>
        </w:r>
        <w:r w:rsidR="00455B5C">
          <w:rPr>
            <w:webHidden/>
          </w:rPr>
          <w:tab/>
        </w:r>
        <w:r w:rsidR="00455B5C">
          <w:rPr>
            <w:webHidden/>
          </w:rPr>
          <w:fldChar w:fldCharType="begin"/>
        </w:r>
        <w:r w:rsidR="00455B5C">
          <w:rPr>
            <w:webHidden/>
          </w:rPr>
          <w:instrText xml:space="preserve"> PAGEREF _Toc433893788 \h </w:instrText>
        </w:r>
        <w:r w:rsidR="00455B5C">
          <w:rPr>
            <w:webHidden/>
          </w:rPr>
        </w:r>
        <w:r w:rsidR="00455B5C">
          <w:rPr>
            <w:webHidden/>
          </w:rPr>
          <w:fldChar w:fldCharType="separate"/>
        </w:r>
        <w:r w:rsidR="00455B5C">
          <w:rPr>
            <w:webHidden/>
          </w:rPr>
          <w:t>29</w:t>
        </w:r>
        <w:r w:rsidR="00455B5C">
          <w:rPr>
            <w:webHidden/>
          </w:rPr>
          <w:fldChar w:fldCharType="end"/>
        </w:r>
      </w:hyperlink>
    </w:p>
    <w:p w14:paraId="16831DB9" w14:textId="77777777" w:rsidR="00455B5C" w:rsidRDefault="00AC499C">
      <w:pPr>
        <w:pStyle w:val="TOC2"/>
        <w:rPr>
          <w:rFonts w:asciiTheme="minorHAnsi" w:eastAsiaTheme="minorEastAsia" w:hAnsiTheme="minorHAnsi" w:cstheme="minorBidi"/>
          <w:szCs w:val="22"/>
        </w:rPr>
      </w:pPr>
      <w:hyperlink w:anchor="_Toc433893789" w:history="1">
        <w:r w:rsidR="00455B5C" w:rsidRPr="004B5F6F">
          <w:rPr>
            <w:rStyle w:val="Hyperlink"/>
            <w:b/>
          </w:rPr>
          <w:t>11.3</w:t>
        </w:r>
        <w:r w:rsidR="00455B5C">
          <w:rPr>
            <w:rFonts w:asciiTheme="minorHAnsi" w:eastAsiaTheme="minorEastAsia" w:hAnsiTheme="minorHAnsi" w:cstheme="minorBidi"/>
            <w:szCs w:val="22"/>
          </w:rPr>
          <w:tab/>
        </w:r>
        <w:r w:rsidR="00455B5C" w:rsidRPr="004B5F6F">
          <w:rPr>
            <w:rStyle w:val="Hyperlink"/>
            <w:b/>
          </w:rPr>
          <w:t>Emergency Military Leave Cover Letter – MIL &gt; CIV</w:t>
        </w:r>
        <w:r w:rsidR="00455B5C">
          <w:rPr>
            <w:webHidden/>
          </w:rPr>
          <w:tab/>
        </w:r>
        <w:r w:rsidR="00455B5C">
          <w:rPr>
            <w:webHidden/>
          </w:rPr>
          <w:fldChar w:fldCharType="begin"/>
        </w:r>
        <w:r w:rsidR="00455B5C">
          <w:rPr>
            <w:webHidden/>
          </w:rPr>
          <w:instrText xml:space="preserve"> PAGEREF _Toc433893789 \h </w:instrText>
        </w:r>
        <w:r w:rsidR="00455B5C">
          <w:rPr>
            <w:webHidden/>
          </w:rPr>
        </w:r>
        <w:r w:rsidR="00455B5C">
          <w:rPr>
            <w:webHidden/>
          </w:rPr>
          <w:fldChar w:fldCharType="separate"/>
        </w:r>
        <w:r w:rsidR="00455B5C">
          <w:rPr>
            <w:webHidden/>
          </w:rPr>
          <w:t>30</w:t>
        </w:r>
        <w:r w:rsidR="00455B5C">
          <w:rPr>
            <w:webHidden/>
          </w:rPr>
          <w:fldChar w:fldCharType="end"/>
        </w:r>
      </w:hyperlink>
    </w:p>
    <w:p w14:paraId="3F17FDB3" w14:textId="77777777" w:rsidR="00455B5C" w:rsidRDefault="00AC499C">
      <w:pPr>
        <w:pStyle w:val="TOC1"/>
        <w:rPr>
          <w:rFonts w:asciiTheme="minorHAnsi" w:eastAsiaTheme="minorEastAsia" w:hAnsiTheme="minorHAnsi" w:cstheme="minorBidi"/>
          <w:b w:val="0"/>
          <w:bCs w:val="0"/>
          <w:noProof/>
          <w:szCs w:val="22"/>
        </w:rPr>
      </w:pPr>
      <w:hyperlink w:anchor="_Toc433893790" w:history="1">
        <w:r w:rsidR="00455B5C" w:rsidRPr="004B5F6F">
          <w:rPr>
            <w:rStyle w:val="Hyperlink"/>
            <w:noProof/>
          </w:rPr>
          <w:t>12</w:t>
        </w:r>
        <w:r w:rsidR="00455B5C">
          <w:rPr>
            <w:rFonts w:asciiTheme="minorHAnsi" w:eastAsiaTheme="minorEastAsia" w:hAnsiTheme="minorHAnsi" w:cstheme="minorBidi"/>
            <w:b w:val="0"/>
            <w:bCs w:val="0"/>
            <w:noProof/>
            <w:szCs w:val="22"/>
          </w:rPr>
          <w:tab/>
        </w:r>
        <w:r w:rsidR="00455B5C" w:rsidRPr="004B5F6F">
          <w:rPr>
            <w:rStyle w:val="Hyperlink"/>
            <w:noProof/>
          </w:rPr>
          <w:t>Revision History</w:t>
        </w:r>
        <w:r w:rsidR="00455B5C">
          <w:rPr>
            <w:noProof/>
            <w:webHidden/>
          </w:rPr>
          <w:tab/>
        </w:r>
        <w:r w:rsidR="00455B5C">
          <w:rPr>
            <w:noProof/>
            <w:webHidden/>
          </w:rPr>
          <w:fldChar w:fldCharType="begin"/>
        </w:r>
        <w:r w:rsidR="00455B5C">
          <w:rPr>
            <w:noProof/>
            <w:webHidden/>
          </w:rPr>
          <w:instrText xml:space="preserve"> PAGEREF _Toc433893790 \h </w:instrText>
        </w:r>
        <w:r w:rsidR="00455B5C">
          <w:rPr>
            <w:noProof/>
            <w:webHidden/>
          </w:rPr>
        </w:r>
        <w:r w:rsidR="00455B5C">
          <w:rPr>
            <w:noProof/>
            <w:webHidden/>
          </w:rPr>
          <w:fldChar w:fldCharType="separate"/>
        </w:r>
        <w:r w:rsidR="00455B5C">
          <w:rPr>
            <w:noProof/>
            <w:webHidden/>
          </w:rPr>
          <w:t>31</w:t>
        </w:r>
        <w:r w:rsidR="00455B5C">
          <w:rPr>
            <w:noProof/>
            <w:webHidden/>
          </w:rPr>
          <w:fldChar w:fldCharType="end"/>
        </w:r>
      </w:hyperlink>
    </w:p>
    <w:p w14:paraId="166C9E69" w14:textId="77777777" w:rsidR="00455B5C" w:rsidRDefault="00AC499C">
      <w:pPr>
        <w:pStyle w:val="TOC1"/>
        <w:rPr>
          <w:rFonts w:asciiTheme="minorHAnsi" w:eastAsiaTheme="minorEastAsia" w:hAnsiTheme="minorHAnsi" w:cstheme="minorBidi"/>
          <w:b w:val="0"/>
          <w:bCs w:val="0"/>
          <w:noProof/>
          <w:szCs w:val="22"/>
        </w:rPr>
      </w:pPr>
      <w:hyperlink w:anchor="_Toc433893791" w:history="1">
        <w:r w:rsidR="00455B5C" w:rsidRPr="004B5F6F">
          <w:rPr>
            <w:rStyle w:val="Hyperlink"/>
            <w:noProof/>
          </w:rPr>
          <w:t>Appendix A – Process Map – Current Payroll Action Processing Flow (SOP PAY-021)</w:t>
        </w:r>
        <w:r w:rsidR="00455B5C">
          <w:rPr>
            <w:noProof/>
            <w:webHidden/>
          </w:rPr>
          <w:tab/>
        </w:r>
        <w:r w:rsidR="00455B5C">
          <w:rPr>
            <w:noProof/>
            <w:webHidden/>
          </w:rPr>
          <w:fldChar w:fldCharType="begin"/>
        </w:r>
        <w:r w:rsidR="00455B5C">
          <w:rPr>
            <w:noProof/>
            <w:webHidden/>
          </w:rPr>
          <w:instrText xml:space="preserve"> PAGEREF _Toc433893791 \h </w:instrText>
        </w:r>
        <w:r w:rsidR="00455B5C">
          <w:rPr>
            <w:noProof/>
            <w:webHidden/>
          </w:rPr>
        </w:r>
        <w:r w:rsidR="00455B5C">
          <w:rPr>
            <w:noProof/>
            <w:webHidden/>
          </w:rPr>
          <w:fldChar w:fldCharType="separate"/>
        </w:r>
        <w:r w:rsidR="00455B5C">
          <w:rPr>
            <w:noProof/>
            <w:webHidden/>
          </w:rPr>
          <w:t>32</w:t>
        </w:r>
        <w:r w:rsidR="00455B5C">
          <w:rPr>
            <w:noProof/>
            <w:webHidden/>
          </w:rPr>
          <w:fldChar w:fldCharType="end"/>
        </w:r>
      </w:hyperlink>
    </w:p>
    <w:p w14:paraId="6005E893" w14:textId="77777777" w:rsidR="00455B5C" w:rsidRDefault="00AC499C">
      <w:pPr>
        <w:pStyle w:val="TOC1"/>
        <w:rPr>
          <w:rFonts w:asciiTheme="minorHAnsi" w:eastAsiaTheme="minorEastAsia" w:hAnsiTheme="minorHAnsi" w:cstheme="minorBidi"/>
          <w:b w:val="0"/>
          <w:bCs w:val="0"/>
          <w:noProof/>
          <w:szCs w:val="22"/>
        </w:rPr>
      </w:pPr>
      <w:hyperlink w:anchor="_Toc433893792" w:history="1">
        <w:r w:rsidR="00455B5C" w:rsidRPr="004B5F6F">
          <w:rPr>
            <w:rStyle w:val="Hyperlink"/>
            <w:noProof/>
          </w:rPr>
          <w:t>Appendix B – Acronyms</w:t>
        </w:r>
        <w:r w:rsidR="00455B5C">
          <w:rPr>
            <w:noProof/>
            <w:webHidden/>
          </w:rPr>
          <w:tab/>
        </w:r>
        <w:r w:rsidR="00455B5C">
          <w:rPr>
            <w:noProof/>
            <w:webHidden/>
          </w:rPr>
          <w:fldChar w:fldCharType="begin"/>
        </w:r>
        <w:r w:rsidR="00455B5C">
          <w:rPr>
            <w:noProof/>
            <w:webHidden/>
          </w:rPr>
          <w:instrText xml:space="preserve"> PAGEREF _Toc433893792 \h </w:instrText>
        </w:r>
        <w:r w:rsidR="00455B5C">
          <w:rPr>
            <w:noProof/>
            <w:webHidden/>
          </w:rPr>
        </w:r>
        <w:r w:rsidR="00455B5C">
          <w:rPr>
            <w:noProof/>
            <w:webHidden/>
          </w:rPr>
          <w:fldChar w:fldCharType="separate"/>
        </w:r>
        <w:r w:rsidR="00455B5C">
          <w:rPr>
            <w:noProof/>
            <w:webHidden/>
          </w:rPr>
          <w:t>34</w:t>
        </w:r>
        <w:r w:rsidR="00455B5C">
          <w:rPr>
            <w:noProof/>
            <w:webHidden/>
          </w:rPr>
          <w:fldChar w:fldCharType="end"/>
        </w:r>
      </w:hyperlink>
    </w:p>
    <w:p w14:paraId="238EA23D" w14:textId="12572AF5" w:rsidR="001A476E" w:rsidRPr="00E405F5" w:rsidRDefault="0093217D">
      <w:pPr>
        <w:spacing w:after="0" w:line="240" w:lineRule="auto"/>
        <w:rPr>
          <w:rFonts w:ascii="Arial" w:hAnsi="Arial" w:cs="Arial"/>
        </w:rPr>
      </w:pPr>
      <w:r w:rsidRPr="00E405F5">
        <w:rPr>
          <w:rFonts w:ascii="Arial" w:hAnsi="Arial" w:cs="Arial"/>
        </w:rPr>
        <w:lastRenderedPageBreak/>
        <w:fldChar w:fldCharType="end"/>
      </w:r>
      <w:bookmarkStart w:id="0" w:name="_Toc209866787"/>
      <w:bookmarkStart w:id="1" w:name="_Toc215042053"/>
    </w:p>
    <w:p w14:paraId="238EA23E" w14:textId="185DA2F7" w:rsidR="005E497B" w:rsidRPr="00455B5C" w:rsidRDefault="001028E4" w:rsidP="00455B5C">
      <w:pPr>
        <w:pStyle w:val="Heading1"/>
        <w:numPr>
          <w:ilvl w:val="0"/>
          <w:numId w:val="1"/>
        </w:numPr>
        <w:tabs>
          <w:tab w:val="clear" w:pos="1800"/>
          <w:tab w:val="num" w:pos="374"/>
          <w:tab w:val="num" w:pos="432"/>
        </w:tabs>
        <w:ind w:left="374" w:hanging="432"/>
        <w:rPr>
          <w:sz w:val="28"/>
          <w:szCs w:val="28"/>
        </w:rPr>
      </w:pPr>
      <w:bookmarkStart w:id="2" w:name="_Toc433893765"/>
      <w:r w:rsidRPr="00455B5C">
        <w:rPr>
          <w:sz w:val="28"/>
          <w:szCs w:val="28"/>
        </w:rPr>
        <w:t>Background</w:t>
      </w:r>
      <w:bookmarkEnd w:id="2"/>
    </w:p>
    <w:p w14:paraId="238EA23F" w14:textId="571FC670" w:rsidR="00307561" w:rsidRDefault="005E497B" w:rsidP="00803535">
      <w:pPr>
        <w:pStyle w:val="Default"/>
        <w:spacing w:after="180"/>
        <w:rPr>
          <w:sz w:val="22"/>
          <w:szCs w:val="22"/>
        </w:rPr>
      </w:pPr>
      <w:r w:rsidRPr="00E405F5">
        <w:rPr>
          <w:sz w:val="22"/>
          <w:szCs w:val="22"/>
        </w:rPr>
        <w:t xml:space="preserve">This Standard Operating Procedure (SOP) describes the necessary steps to provide timely and quality services to </w:t>
      </w:r>
      <w:r w:rsidR="00A35B87" w:rsidRPr="00E405F5">
        <w:rPr>
          <w:sz w:val="22"/>
          <w:szCs w:val="22"/>
        </w:rPr>
        <w:t>Transportation Security Administration (TSA)</w:t>
      </w:r>
      <w:r w:rsidRPr="00E405F5">
        <w:rPr>
          <w:sz w:val="22"/>
          <w:szCs w:val="22"/>
        </w:rPr>
        <w:t xml:space="preserve"> employees in processing and completing actions in the area of </w:t>
      </w:r>
      <w:r w:rsidR="0090648F" w:rsidRPr="00E405F5">
        <w:rPr>
          <w:sz w:val="22"/>
          <w:szCs w:val="22"/>
        </w:rPr>
        <w:t>Emergency Military Leave</w:t>
      </w:r>
      <w:r w:rsidRPr="00E405F5">
        <w:rPr>
          <w:sz w:val="22"/>
          <w:szCs w:val="22"/>
        </w:rPr>
        <w:t xml:space="preserve">. </w:t>
      </w:r>
    </w:p>
    <w:p w14:paraId="6DC67E16" w14:textId="377E0B5F" w:rsidR="001028E4" w:rsidRPr="00E405F5" w:rsidRDefault="001028E4" w:rsidP="00455B5C">
      <w:pPr>
        <w:pStyle w:val="Default"/>
        <w:spacing w:after="180"/>
        <w:rPr>
          <w:sz w:val="22"/>
          <w:szCs w:val="22"/>
        </w:rPr>
      </w:pPr>
      <w:r w:rsidRPr="00455B5C">
        <w:rPr>
          <w:sz w:val="22"/>
          <w:szCs w:val="22"/>
        </w:rPr>
        <w:t xml:space="preserve">This is an internally process driven change to a previously approved SOP.  It requires review and approval only by the HRAccess Program Management Office (PMO).  An information copy of </w:t>
      </w:r>
      <w:r w:rsidR="006712C7">
        <w:rPr>
          <w:sz w:val="22"/>
          <w:szCs w:val="22"/>
        </w:rPr>
        <w:t>the HC</w:t>
      </w:r>
      <w:r w:rsidRPr="00455B5C">
        <w:rPr>
          <w:sz w:val="22"/>
          <w:szCs w:val="22"/>
        </w:rPr>
        <w:t>Access PMO-approved SOP will be provided to the TSA, Office of Human Capital (OHC).</w:t>
      </w:r>
    </w:p>
    <w:p w14:paraId="238EA240" w14:textId="5869B9ED" w:rsidR="009176A6" w:rsidRPr="009D027F" w:rsidRDefault="001028E4" w:rsidP="005C7B74">
      <w:pPr>
        <w:pStyle w:val="Heading1"/>
        <w:numPr>
          <w:ilvl w:val="0"/>
          <w:numId w:val="1"/>
        </w:numPr>
        <w:tabs>
          <w:tab w:val="clear" w:pos="1800"/>
          <w:tab w:val="num" w:pos="374"/>
          <w:tab w:val="num" w:pos="432"/>
        </w:tabs>
        <w:ind w:left="374" w:hanging="432"/>
        <w:rPr>
          <w:sz w:val="28"/>
          <w:szCs w:val="28"/>
        </w:rPr>
      </w:pPr>
      <w:bookmarkStart w:id="3" w:name="_Toc433893766"/>
      <w:r>
        <w:rPr>
          <w:sz w:val="28"/>
          <w:szCs w:val="28"/>
        </w:rPr>
        <w:t xml:space="preserve">Purpose and </w:t>
      </w:r>
      <w:r w:rsidR="009176A6" w:rsidRPr="009D027F">
        <w:rPr>
          <w:sz w:val="28"/>
          <w:szCs w:val="28"/>
        </w:rPr>
        <w:t>Scope</w:t>
      </w:r>
      <w:bookmarkEnd w:id="3"/>
      <w:r w:rsidR="009176A6" w:rsidRPr="009D027F">
        <w:rPr>
          <w:sz w:val="28"/>
          <w:szCs w:val="28"/>
        </w:rPr>
        <w:t xml:space="preserve"> </w:t>
      </w:r>
    </w:p>
    <w:p w14:paraId="238EA241" w14:textId="17A73818" w:rsidR="009176A6" w:rsidRPr="00E405F5" w:rsidRDefault="006712C7" w:rsidP="009176A6">
      <w:pPr>
        <w:pStyle w:val="Default"/>
        <w:spacing w:after="180"/>
        <w:rPr>
          <w:sz w:val="22"/>
          <w:szCs w:val="22"/>
        </w:rPr>
      </w:pPr>
      <w:r>
        <w:rPr>
          <w:sz w:val="22"/>
          <w:szCs w:val="22"/>
        </w:rPr>
        <w:t>The Lockheed Martin HC</w:t>
      </w:r>
      <w:r w:rsidR="009176A6" w:rsidRPr="00E405F5">
        <w:rPr>
          <w:sz w:val="22"/>
          <w:szCs w:val="22"/>
        </w:rPr>
        <w:t>Access Human Resources Services Center (</w:t>
      </w:r>
      <w:r>
        <w:rPr>
          <w:sz w:val="22"/>
          <w:szCs w:val="22"/>
        </w:rPr>
        <w:t>HC</w:t>
      </w:r>
      <w:r w:rsidR="00C8359C" w:rsidRPr="00E405F5">
        <w:rPr>
          <w:sz w:val="22"/>
          <w:szCs w:val="22"/>
        </w:rPr>
        <w:t>SC</w:t>
      </w:r>
      <w:r w:rsidR="009176A6" w:rsidRPr="00E405F5">
        <w:rPr>
          <w:sz w:val="22"/>
          <w:szCs w:val="22"/>
        </w:rPr>
        <w:t xml:space="preserve">), </w:t>
      </w:r>
      <w:r w:rsidR="009D70D7" w:rsidRPr="00E405F5">
        <w:rPr>
          <w:sz w:val="22"/>
          <w:szCs w:val="22"/>
        </w:rPr>
        <w:t>Payroll</w:t>
      </w:r>
      <w:r w:rsidR="009176A6" w:rsidRPr="00E405F5">
        <w:rPr>
          <w:sz w:val="22"/>
          <w:szCs w:val="22"/>
        </w:rPr>
        <w:t xml:space="preserve"> Office, is responsible for providing general administrativ</w:t>
      </w:r>
      <w:r w:rsidR="00D012BF" w:rsidRPr="00E405F5">
        <w:rPr>
          <w:sz w:val="22"/>
          <w:szCs w:val="22"/>
        </w:rPr>
        <w:t>e and</w:t>
      </w:r>
      <w:r w:rsidR="009176A6" w:rsidRPr="00E405F5">
        <w:rPr>
          <w:sz w:val="22"/>
          <w:szCs w:val="22"/>
        </w:rPr>
        <w:t xml:space="preserve"> advisor</w:t>
      </w:r>
      <w:r w:rsidR="00D012BF" w:rsidRPr="00E405F5">
        <w:rPr>
          <w:sz w:val="22"/>
          <w:szCs w:val="22"/>
        </w:rPr>
        <w:t>y</w:t>
      </w:r>
      <w:r w:rsidR="009176A6" w:rsidRPr="00E405F5">
        <w:rPr>
          <w:sz w:val="22"/>
          <w:szCs w:val="22"/>
        </w:rPr>
        <w:t xml:space="preserve"> support </w:t>
      </w:r>
      <w:r w:rsidR="00D012BF" w:rsidRPr="00E405F5">
        <w:rPr>
          <w:sz w:val="22"/>
          <w:szCs w:val="22"/>
        </w:rPr>
        <w:t xml:space="preserve">for </w:t>
      </w:r>
      <w:r w:rsidR="009548B1" w:rsidRPr="00E405F5">
        <w:rPr>
          <w:sz w:val="22"/>
          <w:szCs w:val="22"/>
        </w:rPr>
        <w:t>Emergency Military Leave Administration</w:t>
      </w:r>
      <w:r w:rsidR="009176A6" w:rsidRPr="00E405F5">
        <w:rPr>
          <w:sz w:val="22"/>
          <w:szCs w:val="22"/>
        </w:rPr>
        <w:t xml:space="preserve">. </w:t>
      </w:r>
      <w:r>
        <w:rPr>
          <w:sz w:val="22"/>
          <w:szCs w:val="22"/>
        </w:rPr>
        <w:t>The HC</w:t>
      </w:r>
      <w:r w:rsidR="00C8359C" w:rsidRPr="00E405F5">
        <w:rPr>
          <w:sz w:val="22"/>
          <w:szCs w:val="22"/>
        </w:rPr>
        <w:t>SC</w:t>
      </w:r>
      <w:r w:rsidR="009176A6" w:rsidRPr="00E405F5">
        <w:rPr>
          <w:sz w:val="22"/>
          <w:szCs w:val="22"/>
        </w:rPr>
        <w:t xml:space="preserve"> will oversee and manage its </w:t>
      </w:r>
      <w:r w:rsidR="00C8359C" w:rsidRPr="00E405F5">
        <w:rPr>
          <w:sz w:val="22"/>
          <w:szCs w:val="22"/>
        </w:rPr>
        <w:t>p</w:t>
      </w:r>
      <w:r w:rsidR="009D70D7" w:rsidRPr="00E405F5">
        <w:rPr>
          <w:sz w:val="22"/>
          <w:szCs w:val="22"/>
        </w:rPr>
        <w:t>ayroll</w:t>
      </w:r>
      <w:r w:rsidR="009176A6" w:rsidRPr="00E405F5">
        <w:rPr>
          <w:sz w:val="22"/>
          <w:szCs w:val="22"/>
        </w:rPr>
        <w:t xml:space="preserve"> in accordance with all applicable Federal, Department of Homeland Security (DHS), and Transpor</w:t>
      </w:r>
      <w:r w:rsidR="008D5EC2">
        <w:rPr>
          <w:sz w:val="22"/>
          <w:szCs w:val="22"/>
        </w:rPr>
        <w:t xml:space="preserve">tation Security Administration </w:t>
      </w:r>
      <w:r w:rsidR="009176A6" w:rsidRPr="00E405F5">
        <w:rPr>
          <w:sz w:val="22"/>
          <w:szCs w:val="22"/>
        </w:rPr>
        <w:t xml:space="preserve">regulations to provide customers with timely, accurate and comprehensive counseling, calculations and processing. </w:t>
      </w:r>
    </w:p>
    <w:p w14:paraId="238EA242" w14:textId="14E46D1C" w:rsidR="005E497B" w:rsidRPr="009D027F" w:rsidRDefault="005E497B" w:rsidP="005C7B74">
      <w:pPr>
        <w:pStyle w:val="Heading1"/>
        <w:numPr>
          <w:ilvl w:val="0"/>
          <w:numId w:val="1"/>
        </w:numPr>
        <w:tabs>
          <w:tab w:val="clear" w:pos="1800"/>
          <w:tab w:val="num" w:pos="374"/>
          <w:tab w:val="num" w:pos="432"/>
        </w:tabs>
        <w:ind w:left="374" w:hanging="432"/>
        <w:rPr>
          <w:sz w:val="28"/>
          <w:szCs w:val="28"/>
        </w:rPr>
      </w:pPr>
      <w:bookmarkStart w:id="4" w:name="_Toc433893767"/>
      <w:bookmarkStart w:id="5" w:name="_Toc209866789"/>
      <w:bookmarkEnd w:id="0"/>
      <w:bookmarkEnd w:id="1"/>
      <w:r w:rsidRPr="009D027F">
        <w:rPr>
          <w:sz w:val="28"/>
          <w:szCs w:val="28"/>
        </w:rPr>
        <w:t>Roles and Responsibilities</w:t>
      </w:r>
      <w:bookmarkEnd w:id="4"/>
      <w:r w:rsidRPr="009D027F">
        <w:rPr>
          <w:sz w:val="28"/>
          <w:szCs w:val="28"/>
        </w:rPr>
        <w:t xml:space="preserve"> </w:t>
      </w:r>
    </w:p>
    <w:p w14:paraId="238EA243" w14:textId="77777777" w:rsidR="005E497B" w:rsidRDefault="005E497B" w:rsidP="00D012BF">
      <w:pPr>
        <w:pStyle w:val="Instructions"/>
        <w:rPr>
          <w:rFonts w:ascii="Arial" w:hAnsi="Arial" w:cs="Arial"/>
        </w:rPr>
      </w:pPr>
      <w:r w:rsidRPr="00E405F5">
        <w:rPr>
          <w:rFonts w:ascii="Arial" w:hAnsi="Arial" w:cs="Arial"/>
        </w:rPr>
        <w:t xml:space="preserve">The actors and their roles in the </w:t>
      </w:r>
      <w:r w:rsidR="00485C1A" w:rsidRPr="00E405F5">
        <w:rPr>
          <w:rFonts w:ascii="Arial" w:hAnsi="Arial" w:cs="Arial"/>
        </w:rPr>
        <w:t>Emergency Military Leave</w:t>
      </w:r>
      <w:r w:rsidRPr="00E405F5">
        <w:rPr>
          <w:rFonts w:ascii="Arial" w:hAnsi="Arial" w:cs="Arial"/>
        </w:rPr>
        <w:t xml:space="preserve"> process are delineated below.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023"/>
      </w:tblGrid>
      <w:tr w:rsidR="009D027F" w:rsidRPr="00A764D5" w14:paraId="4C410E01" w14:textId="77777777" w:rsidTr="009D027F">
        <w:trPr>
          <w:tblHeader/>
        </w:trPr>
        <w:tc>
          <w:tcPr>
            <w:tcW w:w="3060" w:type="dxa"/>
            <w:shd w:val="clear" w:color="auto" w:fill="EEECE1" w:themeFill="background2"/>
          </w:tcPr>
          <w:p w14:paraId="26E6153E" w14:textId="77777777" w:rsidR="009D027F" w:rsidRDefault="009D027F" w:rsidP="009D027F">
            <w:pPr>
              <w:spacing w:after="0"/>
              <w:rPr>
                <w:rFonts w:ascii="Arial" w:hAnsi="Arial" w:cs="Arial"/>
                <w:b/>
                <w:bCs/>
                <w:sz w:val="32"/>
                <w:szCs w:val="28"/>
              </w:rPr>
            </w:pPr>
            <w:r w:rsidRPr="00A764D5">
              <w:rPr>
                <w:rFonts w:ascii="Arial" w:hAnsi="Arial" w:cs="Arial"/>
                <w:b/>
              </w:rPr>
              <w:t>Role</w:t>
            </w:r>
          </w:p>
        </w:tc>
        <w:tc>
          <w:tcPr>
            <w:tcW w:w="6138" w:type="dxa"/>
            <w:shd w:val="clear" w:color="auto" w:fill="EEECE1" w:themeFill="background2"/>
          </w:tcPr>
          <w:p w14:paraId="63C9B567" w14:textId="77777777" w:rsidR="009D027F" w:rsidRDefault="009D027F" w:rsidP="009D027F">
            <w:pPr>
              <w:spacing w:after="0"/>
              <w:rPr>
                <w:rFonts w:ascii="Arial" w:hAnsi="Arial" w:cs="Arial"/>
                <w:b/>
                <w:bCs/>
                <w:sz w:val="32"/>
                <w:szCs w:val="28"/>
              </w:rPr>
            </w:pPr>
            <w:r w:rsidRPr="00A764D5">
              <w:rPr>
                <w:rFonts w:ascii="Arial" w:hAnsi="Arial" w:cs="Arial"/>
                <w:b/>
              </w:rPr>
              <w:t>Responsibility</w:t>
            </w:r>
          </w:p>
        </w:tc>
      </w:tr>
      <w:tr w:rsidR="009D027F" w:rsidRPr="009D027F" w14:paraId="54C3A91A" w14:textId="77777777" w:rsidTr="009D027F">
        <w:tc>
          <w:tcPr>
            <w:tcW w:w="3060" w:type="dxa"/>
          </w:tcPr>
          <w:p w14:paraId="76C3112E" w14:textId="719FFC9F" w:rsidR="009D027F" w:rsidRPr="009D027F" w:rsidRDefault="006712C7" w:rsidP="009D027F">
            <w:pPr>
              <w:spacing w:after="0"/>
              <w:rPr>
                <w:rFonts w:ascii="Arial" w:hAnsi="Arial" w:cs="Arial"/>
              </w:rPr>
            </w:pPr>
            <w:r>
              <w:rPr>
                <w:rFonts w:ascii="Arial" w:hAnsi="Arial" w:cs="Arial"/>
                <w:b/>
                <w:bCs/>
              </w:rPr>
              <w:t>HC</w:t>
            </w:r>
            <w:r w:rsidR="001028E4">
              <w:rPr>
                <w:rFonts w:ascii="Arial" w:hAnsi="Arial" w:cs="Arial"/>
                <w:b/>
                <w:bCs/>
              </w:rPr>
              <w:t>SC/</w:t>
            </w:r>
            <w:r w:rsidR="009D027F" w:rsidRPr="009D027F">
              <w:rPr>
                <w:rFonts w:ascii="Arial" w:hAnsi="Arial" w:cs="Arial"/>
                <w:b/>
                <w:bCs/>
              </w:rPr>
              <w:t>Payroll</w:t>
            </w:r>
          </w:p>
        </w:tc>
        <w:tc>
          <w:tcPr>
            <w:tcW w:w="6138" w:type="dxa"/>
          </w:tcPr>
          <w:p w14:paraId="3477033A" w14:textId="27C7C756" w:rsidR="009D027F" w:rsidRPr="009D027F" w:rsidRDefault="009D027F" w:rsidP="009D027F">
            <w:pPr>
              <w:spacing w:after="0"/>
              <w:rPr>
                <w:rFonts w:ascii="Arial" w:hAnsi="Arial" w:cs="Arial"/>
              </w:rPr>
            </w:pPr>
            <w:r w:rsidRPr="009D027F">
              <w:rPr>
                <w:rFonts w:ascii="Arial" w:hAnsi="Arial" w:cs="Arial"/>
              </w:rPr>
              <w:t>Payroll specialist determines eligibility of Emergency Military Leave payments. If so warranted, a Service Request (SR) is created and is assigned to a Payroll specialist for review, processing, and updating.</w:t>
            </w:r>
          </w:p>
        </w:tc>
      </w:tr>
      <w:tr w:rsidR="001028E4" w:rsidRPr="009D027F" w14:paraId="52FB3578" w14:textId="77777777" w:rsidTr="009D027F">
        <w:tc>
          <w:tcPr>
            <w:tcW w:w="3060" w:type="dxa"/>
          </w:tcPr>
          <w:p w14:paraId="6756738F" w14:textId="7AFB286F" w:rsidR="001028E4" w:rsidRDefault="006712C7" w:rsidP="009D027F">
            <w:pPr>
              <w:spacing w:after="0"/>
              <w:rPr>
                <w:rFonts w:ascii="Arial" w:hAnsi="Arial" w:cs="Arial"/>
                <w:b/>
                <w:bCs/>
              </w:rPr>
            </w:pPr>
            <w:r>
              <w:rPr>
                <w:rFonts w:ascii="Arial" w:hAnsi="Arial" w:cs="Arial"/>
                <w:b/>
                <w:bCs/>
              </w:rPr>
              <w:t>HC</w:t>
            </w:r>
            <w:r w:rsidR="001028E4">
              <w:rPr>
                <w:rFonts w:ascii="Arial" w:hAnsi="Arial" w:cs="Arial"/>
                <w:b/>
                <w:bCs/>
              </w:rPr>
              <w:t>SC Payroll QA</w:t>
            </w:r>
          </w:p>
        </w:tc>
        <w:tc>
          <w:tcPr>
            <w:tcW w:w="6138" w:type="dxa"/>
          </w:tcPr>
          <w:p w14:paraId="7A9C2317" w14:textId="355DAF41" w:rsidR="001028E4" w:rsidRPr="009D027F" w:rsidRDefault="001028E4" w:rsidP="009D027F">
            <w:pPr>
              <w:spacing w:after="0"/>
              <w:rPr>
                <w:rFonts w:ascii="Arial" w:hAnsi="Arial" w:cs="Arial"/>
              </w:rPr>
            </w:pPr>
            <w:r>
              <w:rPr>
                <w:rFonts w:ascii="Arial" w:hAnsi="Arial" w:cs="Arial"/>
              </w:rPr>
              <w:t>Reviews the processor’s case.</w:t>
            </w:r>
          </w:p>
        </w:tc>
      </w:tr>
      <w:tr w:rsidR="009D027F" w:rsidRPr="009D027F" w14:paraId="702680B0" w14:textId="77777777" w:rsidTr="009D027F">
        <w:tc>
          <w:tcPr>
            <w:tcW w:w="3060" w:type="dxa"/>
          </w:tcPr>
          <w:p w14:paraId="713B2CE6" w14:textId="09FE8313" w:rsidR="009D027F" w:rsidRPr="009D027F" w:rsidRDefault="009D027F" w:rsidP="009D027F">
            <w:pPr>
              <w:spacing w:after="0"/>
              <w:rPr>
                <w:rFonts w:ascii="Arial" w:hAnsi="Arial" w:cs="Arial"/>
              </w:rPr>
            </w:pPr>
            <w:r w:rsidRPr="009D027F">
              <w:rPr>
                <w:rFonts w:ascii="Arial" w:hAnsi="Arial" w:cs="Arial"/>
                <w:b/>
                <w:bCs/>
              </w:rPr>
              <w:t>National Finance Center (NFC)</w:t>
            </w:r>
          </w:p>
        </w:tc>
        <w:tc>
          <w:tcPr>
            <w:tcW w:w="6138" w:type="dxa"/>
          </w:tcPr>
          <w:p w14:paraId="06366753" w14:textId="67A6D18D" w:rsidR="009D027F" w:rsidRPr="009D027F" w:rsidRDefault="009D027F" w:rsidP="009D027F">
            <w:pPr>
              <w:spacing w:after="0"/>
              <w:rPr>
                <w:rFonts w:ascii="Arial" w:hAnsi="Arial" w:cs="Arial"/>
              </w:rPr>
            </w:pPr>
            <w:r w:rsidRPr="009D027F">
              <w:rPr>
                <w:rFonts w:ascii="Arial" w:hAnsi="Arial" w:cs="Arial"/>
              </w:rPr>
              <w:t>Generates payments for employees and beneficiaries.</w:t>
            </w:r>
          </w:p>
        </w:tc>
      </w:tr>
      <w:tr w:rsidR="009D027F" w:rsidRPr="009D027F" w14:paraId="5B9C8707" w14:textId="77777777" w:rsidTr="009D027F">
        <w:tc>
          <w:tcPr>
            <w:tcW w:w="3060" w:type="dxa"/>
          </w:tcPr>
          <w:p w14:paraId="1023E038" w14:textId="1FDF182D" w:rsidR="009D027F" w:rsidRPr="009D027F" w:rsidRDefault="009D027F" w:rsidP="009D027F">
            <w:pPr>
              <w:spacing w:after="0"/>
              <w:rPr>
                <w:rFonts w:ascii="Arial" w:hAnsi="Arial" w:cs="Arial"/>
              </w:rPr>
            </w:pPr>
            <w:r w:rsidRPr="009D027F">
              <w:rPr>
                <w:rFonts w:ascii="Arial" w:hAnsi="Arial" w:cs="Arial"/>
                <w:b/>
                <w:bCs/>
              </w:rPr>
              <w:t>TSA Employee</w:t>
            </w:r>
          </w:p>
        </w:tc>
        <w:tc>
          <w:tcPr>
            <w:tcW w:w="6138" w:type="dxa"/>
          </w:tcPr>
          <w:p w14:paraId="4B5D769F" w14:textId="7B025FB2" w:rsidR="009D027F" w:rsidRPr="009D027F" w:rsidRDefault="009D027F" w:rsidP="009D027F">
            <w:pPr>
              <w:spacing w:after="0"/>
              <w:rPr>
                <w:rFonts w:ascii="Arial" w:hAnsi="Arial" w:cs="Arial"/>
              </w:rPr>
            </w:pPr>
            <w:r w:rsidRPr="009D027F">
              <w:rPr>
                <w:rFonts w:ascii="Arial" w:hAnsi="Arial" w:cs="Arial"/>
              </w:rPr>
              <w:t>Submits appropriate documentation to process the Emergency Military Leave request.</w:t>
            </w:r>
          </w:p>
        </w:tc>
      </w:tr>
      <w:tr w:rsidR="009D027F" w:rsidRPr="009D027F" w14:paraId="6C0B293D" w14:textId="77777777" w:rsidTr="009D027F">
        <w:tc>
          <w:tcPr>
            <w:tcW w:w="3060" w:type="dxa"/>
          </w:tcPr>
          <w:p w14:paraId="1EF50C82" w14:textId="5ACC685F" w:rsidR="009D027F" w:rsidRPr="009D027F" w:rsidRDefault="009D027F" w:rsidP="009D027F">
            <w:pPr>
              <w:spacing w:after="0"/>
              <w:rPr>
                <w:rFonts w:ascii="Arial" w:hAnsi="Arial" w:cs="Arial"/>
              </w:rPr>
            </w:pPr>
            <w:r w:rsidRPr="009D027F">
              <w:rPr>
                <w:rFonts w:ascii="Arial" w:hAnsi="Arial" w:cs="Arial"/>
                <w:b/>
                <w:bCs/>
              </w:rPr>
              <w:t>TSA Human Resources</w:t>
            </w:r>
            <w:r w:rsidR="008D5EC2">
              <w:rPr>
                <w:rFonts w:ascii="Arial" w:hAnsi="Arial" w:cs="Arial"/>
                <w:b/>
                <w:bCs/>
              </w:rPr>
              <w:t xml:space="preserve"> (HR)</w:t>
            </w:r>
            <w:r w:rsidRPr="009D027F">
              <w:rPr>
                <w:rFonts w:ascii="Arial" w:hAnsi="Arial" w:cs="Arial"/>
                <w:b/>
                <w:bCs/>
              </w:rPr>
              <w:t>/Administrative Officer</w:t>
            </w:r>
          </w:p>
        </w:tc>
        <w:tc>
          <w:tcPr>
            <w:tcW w:w="6138" w:type="dxa"/>
          </w:tcPr>
          <w:p w14:paraId="39ED9F75" w14:textId="000A77EF" w:rsidR="009D027F" w:rsidRPr="009D027F" w:rsidRDefault="009D027F" w:rsidP="009D027F">
            <w:pPr>
              <w:spacing w:after="0"/>
              <w:rPr>
                <w:rFonts w:ascii="Arial" w:hAnsi="Arial" w:cs="Arial"/>
              </w:rPr>
            </w:pPr>
            <w:r w:rsidRPr="009D027F">
              <w:rPr>
                <w:rFonts w:ascii="Arial" w:hAnsi="Arial" w:cs="Arial"/>
              </w:rPr>
              <w:t xml:space="preserve">Receives requests from the employee, reviews and submits completed documentation to the HRSC.  </w:t>
            </w:r>
          </w:p>
        </w:tc>
      </w:tr>
      <w:tr w:rsidR="001028E4" w:rsidRPr="009D027F" w14:paraId="1540162D" w14:textId="77777777" w:rsidTr="003B54B3">
        <w:tc>
          <w:tcPr>
            <w:tcW w:w="3060" w:type="dxa"/>
            <w:shd w:val="clear" w:color="auto" w:fill="auto"/>
          </w:tcPr>
          <w:p w14:paraId="558EBB07" w14:textId="569F7D89" w:rsidR="001028E4" w:rsidRPr="009D027F" w:rsidRDefault="001028E4" w:rsidP="009D027F">
            <w:pPr>
              <w:spacing w:after="0"/>
              <w:rPr>
                <w:rFonts w:ascii="Arial" w:hAnsi="Arial" w:cs="Arial"/>
                <w:b/>
                <w:bCs/>
              </w:rPr>
            </w:pPr>
            <w:r>
              <w:rPr>
                <w:rFonts w:ascii="Arial" w:hAnsi="Arial" w:cs="Arial"/>
                <w:b/>
                <w:bCs/>
              </w:rPr>
              <w:t>Timekeeper</w:t>
            </w:r>
          </w:p>
        </w:tc>
        <w:tc>
          <w:tcPr>
            <w:tcW w:w="6138" w:type="dxa"/>
            <w:shd w:val="clear" w:color="auto" w:fill="auto"/>
          </w:tcPr>
          <w:p w14:paraId="5FA9EEEE" w14:textId="661925A8" w:rsidR="001028E4" w:rsidRPr="009D027F" w:rsidRDefault="001028E4" w:rsidP="009D027F">
            <w:pPr>
              <w:spacing w:after="0"/>
              <w:rPr>
                <w:rFonts w:ascii="Arial" w:hAnsi="Arial" w:cs="Arial"/>
              </w:rPr>
            </w:pPr>
            <w:r>
              <w:rPr>
                <w:rFonts w:ascii="Arial" w:hAnsi="Arial" w:cs="Arial"/>
              </w:rPr>
              <w:t>Enters military leave in webTA</w:t>
            </w:r>
          </w:p>
        </w:tc>
      </w:tr>
      <w:tr w:rsidR="000D2D0F" w:rsidRPr="009D027F" w14:paraId="7E052AF7" w14:textId="77777777" w:rsidTr="003B54B3">
        <w:tc>
          <w:tcPr>
            <w:tcW w:w="3060" w:type="dxa"/>
            <w:shd w:val="clear" w:color="auto" w:fill="auto"/>
          </w:tcPr>
          <w:p w14:paraId="52FD2CEA" w14:textId="30213CE6" w:rsidR="000D2D0F" w:rsidRDefault="006712C7" w:rsidP="009D027F">
            <w:pPr>
              <w:spacing w:after="0"/>
              <w:rPr>
                <w:rFonts w:ascii="Arial" w:hAnsi="Arial" w:cs="Arial"/>
                <w:b/>
                <w:bCs/>
              </w:rPr>
            </w:pPr>
            <w:r>
              <w:rPr>
                <w:rFonts w:ascii="Arial" w:hAnsi="Arial" w:cs="Arial"/>
                <w:b/>
                <w:bCs/>
              </w:rPr>
              <w:t>HC</w:t>
            </w:r>
            <w:r w:rsidR="000D2D0F">
              <w:rPr>
                <w:rFonts w:ascii="Arial" w:hAnsi="Arial" w:cs="Arial"/>
                <w:b/>
                <w:bCs/>
              </w:rPr>
              <w:t>SC/Personnel</w:t>
            </w:r>
          </w:p>
        </w:tc>
        <w:tc>
          <w:tcPr>
            <w:tcW w:w="6138" w:type="dxa"/>
            <w:shd w:val="clear" w:color="auto" w:fill="auto"/>
          </w:tcPr>
          <w:p w14:paraId="55B0E319" w14:textId="66746078" w:rsidR="000D2D0F" w:rsidRDefault="000D2D0F" w:rsidP="009D027F">
            <w:pPr>
              <w:spacing w:after="0"/>
              <w:rPr>
                <w:rFonts w:ascii="Arial" w:hAnsi="Arial" w:cs="Arial"/>
              </w:rPr>
            </w:pPr>
            <w:r w:rsidRPr="00E405F5">
              <w:rPr>
                <w:rStyle w:val="HeadingunnumberedChar"/>
                <w:rFonts w:ascii="Arial" w:eastAsia="Calibri" w:hAnsi="Arial"/>
                <w:b w:val="0"/>
                <w:color w:val="000000"/>
              </w:rPr>
              <w:t>Review case and prepare to input appropriate Personnel Action</w:t>
            </w:r>
          </w:p>
        </w:tc>
      </w:tr>
    </w:tbl>
    <w:p w14:paraId="238EA24F" w14:textId="4FF4452B" w:rsidR="009D02C0" w:rsidRDefault="009776DC" w:rsidP="009B4EB7">
      <w:pPr>
        <w:pStyle w:val="Heading1"/>
        <w:numPr>
          <w:ilvl w:val="0"/>
          <w:numId w:val="1"/>
        </w:numPr>
        <w:tabs>
          <w:tab w:val="clear" w:pos="1800"/>
          <w:tab w:val="num" w:pos="374"/>
          <w:tab w:val="num" w:pos="432"/>
        </w:tabs>
        <w:ind w:left="374" w:hanging="432"/>
        <w:rPr>
          <w:sz w:val="28"/>
          <w:szCs w:val="28"/>
        </w:rPr>
      </w:pPr>
      <w:bookmarkStart w:id="6" w:name="_Toc433893768"/>
      <w:bookmarkEnd w:id="5"/>
      <w:r w:rsidRPr="009D027F">
        <w:rPr>
          <w:sz w:val="28"/>
          <w:szCs w:val="28"/>
        </w:rPr>
        <w:t>Procedures</w:t>
      </w:r>
      <w:r w:rsidR="007B049D">
        <w:rPr>
          <w:sz w:val="28"/>
          <w:szCs w:val="28"/>
        </w:rPr>
        <w:t xml:space="preserve"> (Aligns with process map located at Appendix A)</w:t>
      </w:r>
      <w:bookmarkEnd w:id="6"/>
    </w:p>
    <w:p w14:paraId="66AD7028" w14:textId="77777777" w:rsidR="007B049D" w:rsidRPr="007B049D" w:rsidRDefault="007B049D" w:rsidP="007B049D">
      <w:pPr>
        <w:pStyle w:val="Instructions"/>
        <w:spacing w:after="180"/>
        <w:ind w:left="360"/>
        <w:jc w:val="both"/>
        <w:rPr>
          <w:rFonts w:ascii="Arial" w:hAnsi="Arial" w:cs="Arial"/>
          <w:b/>
          <w:iCs w:val="0"/>
          <w:color w:val="FF0000"/>
        </w:rPr>
      </w:pPr>
      <w:r w:rsidRPr="007B049D">
        <w:rPr>
          <w:rFonts w:ascii="Arial" w:hAnsi="Arial" w:cs="Arial"/>
          <w:b/>
          <w:iCs w:val="0"/>
          <w:color w:val="FF0000"/>
        </w:rPr>
        <w:t>Note: This process requires handling of Personally Identifiable Information (PII).  All HRAccess personnel involved in this process must adhere to the procedures outlined in IOP-PMO-SEC-008, Protecting PII.</w:t>
      </w:r>
    </w:p>
    <w:tbl>
      <w:tblPr>
        <w:tblW w:w="9828" w:type="dxa"/>
        <w:tblInd w:w="108" w:type="dxa"/>
        <w:tblLayout w:type="fixed"/>
        <w:tblLook w:val="0000" w:firstRow="0" w:lastRow="0" w:firstColumn="0" w:lastColumn="0" w:noHBand="0" w:noVBand="0"/>
      </w:tblPr>
      <w:tblGrid>
        <w:gridCol w:w="2160"/>
        <w:gridCol w:w="4230"/>
        <w:gridCol w:w="3438"/>
      </w:tblGrid>
      <w:tr w:rsidR="005D7F33" w:rsidRPr="00E405F5" w14:paraId="238EA251" w14:textId="77777777" w:rsidTr="005D7F33">
        <w:trPr>
          <w:trHeight w:val="318"/>
          <w:tblHeader/>
        </w:trPr>
        <w:tc>
          <w:tcPr>
            <w:tcW w:w="9828" w:type="dxa"/>
            <w:gridSpan w:val="3"/>
            <w:tcBorders>
              <w:top w:val="single" w:sz="6" w:space="0" w:color="auto"/>
              <w:left w:val="single" w:sz="6" w:space="0" w:color="auto"/>
              <w:bottom w:val="single" w:sz="6" w:space="0" w:color="auto"/>
              <w:right w:val="single" w:sz="6" w:space="0" w:color="auto"/>
            </w:tcBorders>
            <w:shd w:val="clear" w:color="auto" w:fill="FFFFFF"/>
          </w:tcPr>
          <w:p w14:paraId="238EA250" w14:textId="27D46098" w:rsidR="005D7F33" w:rsidRPr="000D2D0F" w:rsidRDefault="000D2D0F" w:rsidP="00485C1A">
            <w:pPr>
              <w:pStyle w:val="Heading2"/>
              <w:ind w:left="576" w:hanging="576"/>
              <w:rPr>
                <w:b/>
                <w:sz w:val="22"/>
                <w:szCs w:val="22"/>
              </w:rPr>
            </w:pPr>
            <w:bookmarkStart w:id="7" w:name="_5.1_Emergency_Military"/>
            <w:bookmarkStart w:id="8" w:name="_Toc433893769"/>
            <w:bookmarkEnd w:id="7"/>
            <w:r w:rsidRPr="000D2D0F">
              <w:rPr>
                <w:b/>
                <w:sz w:val="22"/>
                <w:szCs w:val="22"/>
              </w:rPr>
              <w:t>4.1</w:t>
            </w:r>
            <w:r w:rsidR="00485C1A" w:rsidRPr="000D2D0F">
              <w:rPr>
                <w:b/>
                <w:sz w:val="22"/>
                <w:szCs w:val="22"/>
              </w:rPr>
              <w:t xml:space="preserve"> </w:t>
            </w:r>
            <w:r w:rsidR="005D7F33" w:rsidRPr="000D2D0F">
              <w:rPr>
                <w:b/>
                <w:sz w:val="22"/>
                <w:szCs w:val="22"/>
              </w:rPr>
              <w:t xml:space="preserve">Emergency Military </w:t>
            </w:r>
            <w:r w:rsidR="00485C1A" w:rsidRPr="000D2D0F">
              <w:rPr>
                <w:b/>
                <w:sz w:val="22"/>
                <w:szCs w:val="22"/>
              </w:rPr>
              <w:t>Leave -</w:t>
            </w:r>
            <w:r w:rsidR="005D7F33" w:rsidRPr="000D2D0F">
              <w:rPr>
                <w:b/>
                <w:sz w:val="22"/>
                <w:szCs w:val="22"/>
              </w:rPr>
              <w:t xml:space="preserve"> Background</w:t>
            </w:r>
            <w:bookmarkEnd w:id="8"/>
            <w:r w:rsidR="005D7F33" w:rsidRPr="000D2D0F">
              <w:rPr>
                <w:b/>
                <w:sz w:val="22"/>
                <w:szCs w:val="22"/>
              </w:rPr>
              <w:t xml:space="preserve"> </w:t>
            </w:r>
          </w:p>
        </w:tc>
      </w:tr>
      <w:tr w:rsidR="005D7F33" w:rsidRPr="00E405F5" w14:paraId="238EA255" w14:textId="77777777" w:rsidTr="005D7F33">
        <w:trPr>
          <w:trHeight w:val="318"/>
          <w:tblHeader/>
        </w:trPr>
        <w:tc>
          <w:tcPr>
            <w:tcW w:w="2160" w:type="dxa"/>
            <w:tcBorders>
              <w:top w:val="single" w:sz="6" w:space="0" w:color="auto"/>
              <w:left w:val="single" w:sz="6" w:space="0" w:color="auto"/>
              <w:bottom w:val="single" w:sz="6" w:space="0" w:color="auto"/>
              <w:right w:val="single" w:sz="6" w:space="0" w:color="auto"/>
            </w:tcBorders>
            <w:shd w:val="clear" w:color="auto" w:fill="EEECE1"/>
          </w:tcPr>
          <w:p w14:paraId="238EA252" w14:textId="77777777" w:rsidR="005D7F33" w:rsidRPr="00E405F5" w:rsidRDefault="005D7F33" w:rsidP="005D7F33">
            <w:pPr>
              <w:widowControl w:val="0"/>
              <w:autoSpaceDE w:val="0"/>
              <w:autoSpaceDN w:val="0"/>
              <w:adjustRightInd w:val="0"/>
              <w:spacing w:after="0" w:line="240" w:lineRule="auto"/>
              <w:jc w:val="center"/>
              <w:rPr>
                <w:rFonts w:ascii="Arial" w:hAnsi="Arial" w:cs="Arial"/>
                <w:b/>
              </w:rPr>
            </w:pPr>
          </w:p>
        </w:tc>
        <w:tc>
          <w:tcPr>
            <w:tcW w:w="4230" w:type="dxa"/>
            <w:tcBorders>
              <w:top w:val="single" w:sz="6" w:space="0" w:color="auto"/>
              <w:left w:val="single" w:sz="6" w:space="0" w:color="auto"/>
              <w:bottom w:val="single" w:sz="6" w:space="0" w:color="auto"/>
              <w:right w:val="single" w:sz="6" w:space="0" w:color="auto"/>
            </w:tcBorders>
            <w:shd w:val="clear" w:color="auto" w:fill="EEECE1"/>
          </w:tcPr>
          <w:p w14:paraId="238EA253" w14:textId="77777777" w:rsidR="005D7F33" w:rsidRPr="00E405F5" w:rsidRDefault="005D7F33" w:rsidP="005D7F33">
            <w:pPr>
              <w:widowControl w:val="0"/>
              <w:autoSpaceDE w:val="0"/>
              <w:autoSpaceDN w:val="0"/>
              <w:adjustRightInd w:val="0"/>
              <w:spacing w:after="0" w:line="240" w:lineRule="auto"/>
              <w:jc w:val="center"/>
              <w:rPr>
                <w:rFonts w:ascii="Arial" w:hAnsi="Arial" w:cs="Arial"/>
                <w:b/>
              </w:rPr>
            </w:pPr>
          </w:p>
        </w:tc>
        <w:tc>
          <w:tcPr>
            <w:tcW w:w="3438" w:type="dxa"/>
            <w:tcBorders>
              <w:top w:val="single" w:sz="6" w:space="0" w:color="auto"/>
              <w:left w:val="single" w:sz="6" w:space="0" w:color="auto"/>
              <w:bottom w:val="single" w:sz="6" w:space="0" w:color="auto"/>
              <w:right w:val="single" w:sz="6" w:space="0" w:color="auto"/>
            </w:tcBorders>
            <w:shd w:val="clear" w:color="auto" w:fill="EEECE1"/>
          </w:tcPr>
          <w:p w14:paraId="238EA254" w14:textId="77777777" w:rsidR="005D7F33" w:rsidRPr="00E405F5" w:rsidRDefault="005D7F33" w:rsidP="005D7F33">
            <w:pPr>
              <w:widowControl w:val="0"/>
              <w:autoSpaceDE w:val="0"/>
              <w:autoSpaceDN w:val="0"/>
              <w:adjustRightInd w:val="0"/>
              <w:spacing w:after="0" w:line="240" w:lineRule="auto"/>
              <w:jc w:val="center"/>
              <w:rPr>
                <w:rFonts w:ascii="Arial" w:hAnsi="Arial" w:cs="Arial"/>
                <w:b/>
              </w:rPr>
            </w:pPr>
            <w:r w:rsidRPr="00E405F5">
              <w:rPr>
                <w:rFonts w:ascii="Arial" w:hAnsi="Arial" w:cs="Arial"/>
                <w:b/>
              </w:rPr>
              <w:t>Notes</w:t>
            </w:r>
          </w:p>
        </w:tc>
      </w:tr>
      <w:tr w:rsidR="009D70D7" w:rsidRPr="00E405F5" w14:paraId="238EA25E" w14:textId="77777777" w:rsidTr="009D70D7">
        <w:trPr>
          <w:trHeight w:val="713"/>
        </w:trPr>
        <w:tc>
          <w:tcPr>
            <w:tcW w:w="2160" w:type="dxa"/>
            <w:tcBorders>
              <w:top w:val="single" w:sz="6" w:space="0" w:color="auto"/>
              <w:left w:val="single" w:sz="6" w:space="0" w:color="auto"/>
              <w:bottom w:val="single" w:sz="6" w:space="0" w:color="auto"/>
              <w:right w:val="single" w:sz="6" w:space="0" w:color="auto"/>
            </w:tcBorders>
          </w:tcPr>
          <w:p w14:paraId="238EA256" w14:textId="77777777" w:rsidR="009D70D7" w:rsidRPr="00E405F5" w:rsidRDefault="009D70D7" w:rsidP="005D7F33">
            <w:pPr>
              <w:pStyle w:val="BodyRow"/>
              <w:rPr>
                <w:b/>
                <w:sz w:val="22"/>
                <w:szCs w:val="22"/>
              </w:rPr>
            </w:pPr>
            <w:r w:rsidRPr="00E405F5">
              <w:rPr>
                <w:rStyle w:val="HeadingunnumberedChar"/>
                <w:rFonts w:ascii="Arial" w:eastAsia="Calibri" w:hAnsi="Arial"/>
                <w:b w:val="0"/>
                <w:color w:val="000000"/>
                <w:szCs w:val="22"/>
              </w:rPr>
              <w:t>Emergency Military Leave Criteria</w:t>
            </w:r>
          </w:p>
        </w:tc>
        <w:tc>
          <w:tcPr>
            <w:tcW w:w="7668" w:type="dxa"/>
            <w:gridSpan w:val="2"/>
            <w:tcBorders>
              <w:top w:val="single" w:sz="6" w:space="0" w:color="auto"/>
              <w:left w:val="single" w:sz="6" w:space="0" w:color="auto"/>
              <w:bottom w:val="single" w:sz="6" w:space="0" w:color="auto"/>
              <w:right w:val="single" w:sz="6" w:space="0" w:color="auto"/>
            </w:tcBorders>
          </w:tcPr>
          <w:p w14:paraId="238EA257" w14:textId="77777777" w:rsidR="009D70D7" w:rsidRPr="00E405F5" w:rsidRDefault="00AC499C" w:rsidP="005D7F33">
            <w:pPr>
              <w:pStyle w:val="Bulleted"/>
              <w:numPr>
                <w:ilvl w:val="0"/>
                <w:numId w:val="0"/>
              </w:numPr>
              <w:spacing w:before="60" w:after="60" w:line="240" w:lineRule="auto"/>
              <w:rPr>
                <w:rStyle w:val="HeadingunnumberedChar"/>
                <w:rFonts w:ascii="Arial" w:eastAsia="Calibri" w:hAnsi="Arial"/>
                <w:b w:val="0"/>
                <w:color w:val="000000"/>
              </w:rPr>
            </w:pPr>
            <w:hyperlink r:id="rId13" w:history="1">
              <w:r w:rsidR="009D70D7" w:rsidRPr="00E405F5">
                <w:rPr>
                  <w:rStyle w:val="Hyperlink"/>
                  <w:rFonts w:eastAsia="Calibri" w:cs="Arial"/>
                </w:rPr>
                <w:t>Eligibility</w:t>
              </w:r>
            </w:hyperlink>
          </w:p>
          <w:p w14:paraId="238EA258" w14:textId="77777777" w:rsidR="009D70D7" w:rsidRPr="00E405F5" w:rsidRDefault="009D70D7" w:rsidP="005D7F33">
            <w:pPr>
              <w:spacing w:after="0" w:line="240" w:lineRule="auto"/>
              <w:rPr>
                <w:rFonts w:ascii="Arial" w:hAnsi="Arial" w:cs="Arial"/>
              </w:rPr>
            </w:pPr>
            <w:r w:rsidRPr="00E405F5">
              <w:rPr>
                <w:rFonts w:ascii="Arial" w:hAnsi="Arial" w:cs="Arial"/>
              </w:rPr>
              <w:t>Employees who are called to active duty in support of the ongoing national emergency are entitled to military leave under two separate provisions.</w:t>
            </w:r>
          </w:p>
          <w:p w14:paraId="238EA259" w14:textId="77777777" w:rsidR="009D70D7" w:rsidRPr="00E405F5" w:rsidRDefault="009D70D7" w:rsidP="005D7F33">
            <w:pPr>
              <w:spacing w:after="0" w:line="240" w:lineRule="auto"/>
              <w:rPr>
                <w:rFonts w:ascii="Arial" w:hAnsi="Arial" w:cs="Arial"/>
              </w:rPr>
            </w:pPr>
            <w:r w:rsidRPr="00E405F5">
              <w:rPr>
                <w:rFonts w:ascii="Arial" w:hAnsi="Arial" w:cs="Arial"/>
              </w:rPr>
              <w:t>A Federal employee who is a member of the National Guard or Reserves is entitled to 15 days (120 hours) of paid military leave under 5 U.S.C. 6323(a) each fiscal year for active duty, active duty training, or inactive duty training. An employee on military leave under section 6323(a) receives his or her full civilian salary, as well as military pay. This leave accrues at the beginning of each fiscal year, and all Guard or Reserve members, including those on extended active duty, should be credited with 15 days of paid military leave on October 1 of each year.</w:t>
            </w:r>
          </w:p>
          <w:p w14:paraId="238EA25A" w14:textId="77777777" w:rsidR="009D70D7" w:rsidRPr="00E405F5" w:rsidRDefault="009D70D7" w:rsidP="005D7F33">
            <w:pPr>
              <w:spacing w:after="0" w:line="240" w:lineRule="auto"/>
              <w:rPr>
                <w:rFonts w:ascii="Arial" w:hAnsi="Arial" w:cs="Arial"/>
              </w:rPr>
            </w:pPr>
          </w:p>
          <w:p w14:paraId="238EA25B" w14:textId="77777777" w:rsidR="00B77F23" w:rsidRPr="00E405F5" w:rsidRDefault="00B77F23" w:rsidP="005D7F33">
            <w:pPr>
              <w:spacing w:after="0" w:line="240" w:lineRule="auto"/>
              <w:rPr>
                <w:rFonts w:ascii="Arial" w:hAnsi="Arial" w:cs="Arial"/>
              </w:rPr>
            </w:pPr>
            <w:r w:rsidRPr="00E405F5">
              <w:rPr>
                <w:rFonts w:ascii="Arial" w:hAnsi="Arial" w:cs="Arial"/>
              </w:rPr>
              <w:t>In addition, effective November 24, 2003, employees who perform full-time military service as a result of a call or order to active duty in support of a contingency operation* as defined in section 101(a)(13) of title 10, United States Code, are entitled to 22 days of military leave under 5 U.S.C. 6323(b). Under this provision the employee is entitled to the greater of his military or civilian pay.</w:t>
            </w:r>
          </w:p>
          <w:p w14:paraId="238EA25C" w14:textId="77777777" w:rsidR="00B77F23" w:rsidRPr="00E405F5" w:rsidRDefault="00B77F23" w:rsidP="005D7F33">
            <w:pPr>
              <w:spacing w:after="0" w:line="240" w:lineRule="auto"/>
              <w:rPr>
                <w:rFonts w:ascii="Arial" w:hAnsi="Arial" w:cs="Arial"/>
              </w:rPr>
            </w:pPr>
          </w:p>
          <w:p w14:paraId="238EA25D" w14:textId="77777777" w:rsidR="009D70D7" w:rsidRPr="00E405F5" w:rsidRDefault="009D70D7" w:rsidP="005D7F33">
            <w:pPr>
              <w:spacing w:after="0" w:line="240" w:lineRule="auto"/>
              <w:rPr>
                <w:rFonts w:ascii="Arial" w:hAnsi="Arial" w:cs="Arial"/>
              </w:rPr>
            </w:pPr>
            <w:r w:rsidRPr="00E405F5">
              <w:rPr>
                <w:rFonts w:ascii="Arial" w:hAnsi="Arial" w:cs="Arial"/>
              </w:rPr>
              <w:t>The President has authorized the Governors of several States and territories to use National Guard forces to provide supplemental security personnel for airport operations. Guard members ordered to such duty under 32 U.S.C. 502(f) are clearly assisting civil authorities in the protection of life and property. Therefore, in addition to military leave available under 5 U.S.C. 6323(a) for active duty and active and inactive duty training, a member of the National Guard also may be authorized military leave under 5 U.S.C. 6323(b) for assisting civil authorities in the protection of life and property.</w:t>
            </w:r>
          </w:p>
        </w:tc>
      </w:tr>
      <w:tr w:rsidR="009D70D7" w:rsidRPr="00E405F5" w14:paraId="238EA270" w14:textId="77777777" w:rsidTr="009D70D7">
        <w:trPr>
          <w:trHeight w:val="713"/>
        </w:trPr>
        <w:tc>
          <w:tcPr>
            <w:tcW w:w="2160" w:type="dxa"/>
            <w:tcBorders>
              <w:top w:val="single" w:sz="6" w:space="0" w:color="auto"/>
              <w:left w:val="single" w:sz="6" w:space="0" w:color="auto"/>
              <w:bottom w:val="single" w:sz="6" w:space="0" w:color="auto"/>
              <w:right w:val="single" w:sz="6" w:space="0" w:color="auto"/>
            </w:tcBorders>
          </w:tcPr>
          <w:p w14:paraId="238EA25F" w14:textId="77777777" w:rsidR="009D70D7" w:rsidRPr="00E405F5" w:rsidRDefault="009D70D7" w:rsidP="005D7F33">
            <w:pPr>
              <w:pStyle w:val="BodyRow"/>
              <w:rPr>
                <w:rFonts w:eastAsia="Calibri"/>
                <w:color w:val="000000"/>
                <w:sz w:val="22"/>
                <w:szCs w:val="22"/>
              </w:rPr>
            </w:pPr>
            <w:r w:rsidRPr="00E405F5">
              <w:rPr>
                <w:rFonts w:eastAsia="Calibri"/>
                <w:color w:val="000000"/>
                <w:sz w:val="22"/>
                <w:szCs w:val="22"/>
              </w:rPr>
              <w:t>Contingency Operation</w:t>
            </w:r>
          </w:p>
          <w:p w14:paraId="238EA260" w14:textId="77777777" w:rsidR="009D70D7" w:rsidRPr="00E405F5" w:rsidRDefault="009D70D7" w:rsidP="005D7F33">
            <w:pPr>
              <w:pStyle w:val="BodyRow"/>
              <w:rPr>
                <w:rStyle w:val="HeadingunnumberedChar"/>
                <w:rFonts w:ascii="Arial" w:eastAsia="Calibri" w:hAnsi="Arial"/>
                <w:b w:val="0"/>
                <w:color w:val="000000"/>
                <w:szCs w:val="22"/>
              </w:rPr>
            </w:pPr>
            <w:r w:rsidRPr="00E405F5">
              <w:rPr>
                <w:rFonts w:eastAsia="Calibri"/>
                <w:color w:val="000000"/>
                <w:sz w:val="22"/>
                <w:szCs w:val="22"/>
              </w:rPr>
              <w:t>10 USC 101(a)(13)</w:t>
            </w:r>
          </w:p>
        </w:tc>
        <w:tc>
          <w:tcPr>
            <w:tcW w:w="7668" w:type="dxa"/>
            <w:gridSpan w:val="2"/>
            <w:tcBorders>
              <w:top w:val="single" w:sz="6" w:space="0" w:color="auto"/>
              <w:left w:val="single" w:sz="6" w:space="0" w:color="auto"/>
              <w:bottom w:val="single" w:sz="6" w:space="0" w:color="auto"/>
              <w:right w:val="single" w:sz="6" w:space="0" w:color="auto"/>
            </w:tcBorders>
          </w:tcPr>
          <w:p w14:paraId="238EA261" w14:textId="77777777" w:rsidR="009D70D7" w:rsidRPr="00E405F5" w:rsidRDefault="00AC499C" w:rsidP="005D7F33">
            <w:pPr>
              <w:pStyle w:val="Bulleted"/>
              <w:numPr>
                <w:ilvl w:val="0"/>
                <w:numId w:val="0"/>
              </w:numPr>
              <w:spacing w:before="60" w:after="60" w:line="240" w:lineRule="auto"/>
              <w:rPr>
                <w:rStyle w:val="HeadingunnumberedChar"/>
                <w:rFonts w:ascii="Arial" w:eastAsia="Calibri" w:hAnsi="Arial"/>
                <w:b w:val="0"/>
                <w:color w:val="000000"/>
              </w:rPr>
            </w:pPr>
            <w:hyperlink r:id="rId14" w:history="1">
              <w:r w:rsidR="009D70D7" w:rsidRPr="00E405F5">
                <w:rPr>
                  <w:rStyle w:val="Hyperlink"/>
                  <w:rFonts w:eastAsia="Calibri" w:cs="Arial"/>
                </w:rPr>
                <w:t>Definition of Contingency Operation</w:t>
              </w:r>
            </w:hyperlink>
          </w:p>
          <w:p w14:paraId="238EA262" w14:textId="77777777" w:rsidR="009D70D7" w:rsidRPr="00E405F5" w:rsidRDefault="009D70D7" w:rsidP="005D7F33">
            <w:pPr>
              <w:spacing w:after="0" w:line="240" w:lineRule="auto"/>
              <w:rPr>
                <w:rFonts w:ascii="Arial" w:hAnsi="Arial" w:cs="Arial"/>
              </w:rPr>
            </w:pPr>
            <w:r w:rsidRPr="00E405F5">
              <w:rPr>
                <w:rFonts w:ascii="Arial" w:hAnsi="Arial" w:cs="Arial"/>
              </w:rPr>
              <w:t>(13) The term "contingency operation" means a military</w:t>
            </w:r>
          </w:p>
          <w:p w14:paraId="238EA263" w14:textId="77777777" w:rsidR="009D70D7" w:rsidRPr="00E405F5" w:rsidRDefault="009D70D7" w:rsidP="005D7F33">
            <w:pPr>
              <w:spacing w:after="0" w:line="240" w:lineRule="auto"/>
              <w:rPr>
                <w:rFonts w:ascii="Arial" w:hAnsi="Arial" w:cs="Arial"/>
              </w:rPr>
            </w:pPr>
            <w:r w:rsidRPr="00E405F5">
              <w:rPr>
                <w:rFonts w:ascii="Arial" w:hAnsi="Arial" w:cs="Arial"/>
              </w:rPr>
              <w:t>operation that -</w:t>
            </w:r>
          </w:p>
          <w:p w14:paraId="238EA264" w14:textId="77777777" w:rsidR="009D70D7" w:rsidRPr="00E405F5" w:rsidRDefault="009D70D7" w:rsidP="005D7F33">
            <w:pPr>
              <w:spacing w:after="0" w:line="240" w:lineRule="auto"/>
              <w:rPr>
                <w:rFonts w:ascii="Arial" w:hAnsi="Arial" w:cs="Arial"/>
              </w:rPr>
            </w:pPr>
            <w:r w:rsidRPr="00E405F5">
              <w:rPr>
                <w:rFonts w:ascii="Arial" w:hAnsi="Arial" w:cs="Arial"/>
              </w:rPr>
              <w:t>(A) is designated by the Secretary of Defense as an operation</w:t>
            </w:r>
          </w:p>
          <w:p w14:paraId="238EA265" w14:textId="77777777" w:rsidR="009D70D7" w:rsidRPr="00E405F5" w:rsidRDefault="009D70D7" w:rsidP="005D7F33">
            <w:pPr>
              <w:spacing w:after="0" w:line="240" w:lineRule="auto"/>
              <w:rPr>
                <w:rFonts w:ascii="Arial" w:hAnsi="Arial" w:cs="Arial"/>
              </w:rPr>
            </w:pPr>
            <w:r w:rsidRPr="00E405F5">
              <w:rPr>
                <w:rFonts w:ascii="Arial" w:hAnsi="Arial" w:cs="Arial"/>
              </w:rPr>
              <w:t>in which members of the armed forces are or may become involved</w:t>
            </w:r>
          </w:p>
          <w:p w14:paraId="238EA266" w14:textId="77777777" w:rsidR="009D70D7" w:rsidRPr="00E405F5" w:rsidRDefault="009D70D7" w:rsidP="005D7F33">
            <w:pPr>
              <w:spacing w:after="0" w:line="240" w:lineRule="auto"/>
              <w:rPr>
                <w:rFonts w:ascii="Arial" w:hAnsi="Arial" w:cs="Arial"/>
              </w:rPr>
            </w:pPr>
            <w:r w:rsidRPr="00E405F5">
              <w:rPr>
                <w:rFonts w:ascii="Arial" w:hAnsi="Arial" w:cs="Arial"/>
              </w:rPr>
              <w:t>in military actions, operations, or hostilities against an</w:t>
            </w:r>
          </w:p>
          <w:p w14:paraId="238EA267" w14:textId="77777777" w:rsidR="009D70D7" w:rsidRPr="00E405F5" w:rsidRDefault="009D70D7" w:rsidP="005D7F33">
            <w:pPr>
              <w:spacing w:after="0" w:line="240" w:lineRule="auto"/>
              <w:rPr>
                <w:rFonts w:ascii="Arial" w:hAnsi="Arial" w:cs="Arial"/>
              </w:rPr>
            </w:pPr>
            <w:r w:rsidRPr="00E405F5">
              <w:rPr>
                <w:rFonts w:ascii="Arial" w:hAnsi="Arial" w:cs="Arial"/>
              </w:rPr>
              <w:t>enemy of the United States or against an opposing military</w:t>
            </w:r>
          </w:p>
          <w:p w14:paraId="238EA268" w14:textId="77777777" w:rsidR="009D70D7" w:rsidRPr="00E405F5" w:rsidRDefault="009D70D7" w:rsidP="005D7F33">
            <w:pPr>
              <w:spacing w:after="0" w:line="240" w:lineRule="auto"/>
              <w:rPr>
                <w:rFonts w:ascii="Arial" w:hAnsi="Arial" w:cs="Arial"/>
              </w:rPr>
            </w:pPr>
            <w:r w:rsidRPr="00E405F5">
              <w:rPr>
                <w:rFonts w:ascii="Arial" w:hAnsi="Arial" w:cs="Arial"/>
              </w:rPr>
              <w:t>force; or</w:t>
            </w:r>
          </w:p>
          <w:p w14:paraId="238EA269" w14:textId="77777777" w:rsidR="009D70D7" w:rsidRPr="00E405F5" w:rsidRDefault="009D70D7" w:rsidP="005D7F33">
            <w:pPr>
              <w:spacing w:after="0" w:line="240" w:lineRule="auto"/>
              <w:rPr>
                <w:rFonts w:ascii="Arial" w:hAnsi="Arial" w:cs="Arial"/>
              </w:rPr>
            </w:pPr>
            <w:r w:rsidRPr="00E405F5">
              <w:rPr>
                <w:rFonts w:ascii="Arial" w:hAnsi="Arial" w:cs="Arial"/>
              </w:rPr>
              <w:t>(B) results in the call or order to, or retention on, active</w:t>
            </w:r>
          </w:p>
          <w:p w14:paraId="238EA26A" w14:textId="77777777" w:rsidR="009D70D7" w:rsidRPr="00E405F5" w:rsidRDefault="009D70D7" w:rsidP="005D7F33">
            <w:pPr>
              <w:spacing w:after="0" w:line="240" w:lineRule="auto"/>
              <w:rPr>
                <w:rFonts w:ascii="Arial" w:hAnsi="Arial" w:cs="Arial"/>
              </w:rPr>
            </w:pPr>
            <w:r w:rsidRPr="00E405F5">
              <w:rPr>
                <w:rFonts w:ascii="Arial" w:hAnsi="Arial" w:cs="Arial"/>
              </w:rPr>
              <w:t>duty of members of the uniformed services under section 688,</w:t>
            </w:r>
          </w:p>
          <w:p w14:paraId="238EA26B" w14:textId="77777777" w:rsidR="009D70D7" w:rsidRPr="00E405F5" w:rsidRDefault="009D70D7" w:rsidP="005D7F33">
            <w:pPr>
              <w:spacing w:after="0" w:line="240" w:lineRule="auto"/>
              <w:rPr>
                <w:rFonts w:ascii="Arial" w:hAnsi="Arial" w:cs="Arial"/>
              </w:rPr>
            </w:pPr>
            <w:r w:rsidRPr="00E405F5">
              <w:rPr>
                <w:rFonts w:ascii="Arial" w:hAnsi="Arial" w:cs="Arial"/>
              </w:rPr>
              <w:t>12301(a), 12302, 12304, 12305, or 12406 of this title, chapter</w:t>
            </w:r>
          </w:p>
          <w:p w14:paraId="238EA26C" w14:textId="77777777" w:rsidR="009D70D7" w:rsidRPr="00E405F5" w:rsidRDefault="009D70D7" w:rsidP="005D7F33">
            <w:pPr>
              <w:spacing w:after="0" w:line="240" w:lineRule="auto"/>
              <w:rPr>
                <w:rFonts w:ascii="Arial" w:hAnsi="Arial" w:cs="Arial"/>
              </w:rPr>
            </w:pPr>
            <w:r w:rsidRPr="00E405F5">
              <w:rPr>
                <w:rFonts w:ascii="Arial" w:hAnsi="Arial" w:cs="Arial"/>
              </w:rPr>
              <w:t>15 of this title, or any other provision of law during a war or</w:t>
            </w:r>
          </w:p>
          <w:p w14:paraId="238EA26D" w14:textId="77777777" w:rsidR="009D70D7" w:rsidRPr="00E405F5" w:rsidRDefault="009D70D7" w:rsidP="005D7F33">
            <w:pPr>
              <w:spacing w:after="0" w:line="240" w:lineRule="auto"/>
              <w:rPr>
                <w:rFonts w:ascii="Arial" w:hAnsi="Arial" w:cs="Arial"/>
              </w:rPr>
            </w:pPr>
            <w:r w:rsidRPr="00E405F5">
              <w:rPr>
                <w:rFonts w:ascii="Arial" w:hAnsi="Arial" w:cs="Arial"/>
              </w:rPr>
              <w:t>during a national emergency declared by the President or</w:t>
            </w:r>
          </w:p>
          <w:p w14:paraId="238EA26E" w14:textId="77777777" w:rsidR="009D70D7" w:rsidRPr="00E405F5" w:rsidRDefault="009D70D7" w:rsidP="005D7F33">
            <w:pPr>
              <w:spacing w:after="0" w:line="240" w:lineRule="auto"/>
              <w:rPr>
                <w:rFonts w:ascii="Arial" w:hAnsi="Arial" w:cs="Arial"/>
              </w:rPr>
            </w:pPr>
            <w:r w:rsidRPr="00E405F5">
              <w:rPr>
                <w:rFonts w:ascii="Arial" w:hAnsi="Arial" w:cs="Arial"/>
              </w:rPr>
              <w:t>Congress.</w:t>
            </w:r>
          </w:p>
          <w:p w14:paraId="238EA26F" w14:textId="77777777" w:rsidR="009D70D7" w:rsidRPr="00E405F5" w:rsidRDefault="009D70D7" w:rsidP="005D7F33">
            <w:pPr>
              <w:spacing w:after="0" w:line="240" w:lineRule="auto"/>
              <w:rPr>
                <w:rFonts w:ascii="Arial" w:hAnsi="Arial" w:cs="Arial"/>
              </w:rPr>
            </w:pPr>
          </w:p>
        </w:tc>
      </w:tr>
      <w:tr w:rsidR="009D70D7" w:rsidRPr="00E405F5" w14:paraId="238EA278" w14:textId="77777777" w:rsidTr="009D70D7">
        <w:trPr>
          <w:trHeight w:val="713"/>
        </w:trPr>
        <w:tc>
          <w:tcPr>
            <w:tcW w:w="2160" w:type="dxa"/>
            <w:tcBorders>
              <w:top w:val="single" w:sz="6" w:space="0" w:color="auto"/>
              <w:left w:val="single" w:sz="6" w:space="0" w:color="auto"/>
              <w:bottom w:val="single" w:sz="6" w:space="0" w:color="auto"/>
              <w:right w:val="single" w:sz="6" w:space="0" w:color="auto"/>
            </w:tcBorders>
          </w:tcPr>
          <w:p w14:paraId="238EA271" w14:textId="77777777" w:rsidR="009D70D7" w:rsidRPr="00E405F5" w:rsidRDefault="009D70D7" w:rsidP="005D7F33">
            <w:pPr>
              <w:pStyle w:val="BodyRow"/>
              <w:rPr>
                <w:rFonts w:eastAsia="Calibri"/>
                <w:color w:val="000000"/>
                <w:sz w:val="22"/>
                <w:szCs w:val="22"/>
              </w:rPr>
            </w:pPr>
            <w:r w:rsidRPr="00E405F5">
              <w:rPr>
                <w:rFonts w:eastAsia="Calibri"/>
                <w:color w:val="000000"/>
                <w:sz w:val="22"/>
                <w:szCs w:val="22"/>
              </w:rPr>
              <w:t>Payment Entitlement</w:t>
            </w:r>
          </w:p>
        </w:tc>
        <w:tc>
          <w:tcPr>
            <w:tcW w:w="7668" w:type="dxa"/>
            <w:gridSpan w:val="2"/>
            <w:tcBorders>
              <w:top w:val="single" w:sz="6" w:space="0" w:color="auto"/>
              <w:left w:val="single" w:sz="6" w:space="0" w:color="auto"/>
              <w:bottom w:val="single" w:sz="6" w:space="0" w:color="auto"/>
              <w:right w:val="single" w:sz="6" w:space="0" w:color="auto"/>
            </w:tcBorders>
          </w:tcPr>
          <w:p w14:paraId="238EA272" w14:textId="77777777" w:rsidR="009D70D7" w:rsidRPr="00E405F5" w:rsidRDefault="00AC499C" w:rsidP="005D7F33">
            <w:pPr>
              <w:pStyle w:val="Bulleted"/>
              <w:numPr>
                <w:ilvl w:val="0"/>
                <w:numId w:val="0"/>
              </w:numPr>
              <w:spacing w:before="60" w:after="60" w:line="240" w:lineRule="auto"/>
              <w:rPr>
                <w:rStyle w:val="HeadingunnumberedChar"/>
                <w:rFonts w:ascii="Arial" w:eastAsia="Calibri" w:hAnsi="Arial"/>
                <w:b w:val="0"/>
                <w:color w:val="000000"/>
              </w:rPr>
            </w:pPr>
            <w:hyperlink r:id="rId15" w:history="1">
              <w:r w:rsidR="009D70D7" w:rsidRPr="00E405F5">
                <w:rPr>
                  <w:rStyle w:val="Hyperlink"/>
                  <w:rFonts w:eastAsia="Calibri" w:cs="Arial"/>
                </w:rPr>
                <w:t>Definition of Payment Entitlement</w:t>
              </w:r>
            </w:hyperlink>
          </w:p>
          <w:p w14:paraId="238EA273" w14:textId="77777777" w:rsidR="009D70D7" w:rsidRPr="00E405F5" w:rsidRDefault="009D70D7" w:rsidP="005D7F33">
            <w:pPr>
              <w:spacing w:after="0" w:line="240" w:lineRule="auto"/>
              <w:rPr>
                <w:rFonts w:ascii="Arial" w:hAnsi="Arial" w:cs="Arial"/>
              </w:rPr>
            </w:pPr>
            <w:r w:rsidRPr="00E405F5">
              <w:rPr>
                <w:rFonts w:ascii="Arial" w:hAnsi="Arial" w:cs="Arial"/>
              </w:rPr>
              <w:t xml:space="preserve">An employee is entitled to the greater of his civilian or military pay, not both. Under 5 U.S.C. 5519, </w:t>
            </w:r>
          </w:p>
          <w:p w14:paraId="238EA274" w14:textId="77777777" w:rsidR="009D70D7" w:rsidRPr="00E405F5" w:rsidRDefault="009D70D7" w:rsidP="005D7F33">
            <w:pPr>
              <w:spacing w:after="0" w:line="240" w:lineRule="auto"/>
              <w:rPr>
                <w:rFonts w:ascii="Arial" w:hAnsi="Arial" w:cs="Arial"/>
              </w:rPr>
            </w:pPr>
            <w:r w:rsidRPr="00E405F5">
              <w:rPr>
                <w:rFonts w:ascii="Arial" w:hAnsi="Arial" w:cs="Arial"/>
              </w:rPr>
              <w:tab/>
            </w:r>
            <w:r w:rsidRPr="00E405F5">
              <w:rPr>
                <w:rFonts w:ascii="Arial" w:hAnsi="Arial" w:cs="Arial"/>
              </w:rPr>
              <w:tab/>
            </w:r>
          </w:p>
          <w:p w14:paraId="238EA275" w14:textId="77777777" w:rsidR="009D70D7" w:rsidRPr="00E405F5" w:rsidRDefault="009D70D7" w:rsidP="009208CB">
            <w:pPr>
              <w:spacing w:after="0" w:line="240" w:lineRule="auto"/>
              <w:rPr>
                <w:rFonts w:ascii="Arial" w:hAnsi="Arial" w:cs="Arial"/>
                <w:i/>
              </w:rPr>
            </w:pPr>
            <w:r w:rsidRPr="00E405F5">
              <w:rPr>
                <w:rFonts w:ascii="Arial" w:hAnsi="Arial" w:cs="Arial"/>
                <w:i/>
              </w:rPr>
              <w:t xml:space="preserve">“An amount (other than a travel, transportation, or per diem   </w:t>
            </w:r>
            <w:r w:rsidRPr="00E405F5">
              <w:rPr>
                <w:rFonts w:ascii="Arial" w:hAnsi="Arial" w:cs="Arial"/>
                <w:i/>
              </w:rPr>
              <w:tab/>
              <w:t xml:space="preserve"> allowance) received by an employee or individual for </w:t>
            </w:r>
            <w:r w:rsidRPr="00E405F5">
              <w:rPr>
                <w:rFonts w:ascii="Arial" w:hAnsi="Arial" w:cs="Arial"/>
                <w:b/>
                <w:bCs/>
                <w:i/>
                <w:iCs/>
              </w:rPr>
              <w:t>military</w:t>
            </w:r>
            <w:r w:rsidRPr="00E405F5">
              <w:rPr>
                <w:rFonts w:ascii="Arial" w:hAnsi="Arial" w:cs="Arial"/>
                <w:i/>
              </w:rPr>
              <w:t xml:space="preserve"> service as a member of the Reserve or National Guard for a period for which he is granted </w:t>
            </w:r>
            <w:r w:rsidRPr="00E405F5">
              <w:rPr>
                <w:rFonts w:ascii="Arial" w:hAnsi="Arial" w:cs="Arial"/>
                <w:b/>
                <w:bCs/>
                <w:i/>
                <w:iCs/>
              </w:rPr>
              <w:t>military</w:t>
            </w:r>
            <w:r w:rsidRPr="00E405F5">
              <w:rPr>
                <w:rFonts w:ascii="Arial" w:hAnsi="Arial" w:cs="Arial"/>
                <w:i/>
              </w:rPr>
              <w:t xml:space="preserve"> </w:t>
            </w:r>
            <w:r w:rsidRPr="00E405F5">
              <w:rPr>
                <w:rFonts w:ascii="Arial" w:hAnsi="Arial" w:cs="Arial"/>
                <w:b/>
                <w:bCs/>
                <w:i/>
                <w:iCs/>
              </w:rPr>
              <w:t>leave</w:t>
            </w:r>
            <w:r w:rsidRPr="00E405F5">
              <w:rPr>
                <w:rFonts w:ascii="Arial" w:hAnsi="Arial" w:cs="Arial"/>
                <w:i/>
              </w:rPr>
              <w:t xml:space="preserve"> under section 6323(b) or (c) shall be credited against the pay payable to the employee or individual with respect to his civilian position for that period.”</w:t>
            </w:r>
          </w:p>
          <w:p w14:paraId="238EA276" w14:textId="77777777" w:rsidR="009D70D7" w:rsidRPr="00E405F5" w:rsidRDefault="009D70D7" w:rsidP="009208CB">
            <w:pPr>
              <w:spacing w:after="0" w:line="240" w:lineRule="auto"/>
              <w:rPr>
                <w:rFonts w:ascii="Arial" w:hAnsi="Arial" w:cs="Arial"/>
                <w:i/>
              </w:rPr>
            </w:pPr>
          </w:p>
          <w:p w14:paraId="238EA277" w14:textId="55884DD7" w:rsidR="009D70D7" w:rsidRPr="00E405F5" w:rsidRDefault="00CC1C43" w:rsidP="005D7F33">
            <w:pPr>
              <w:spacing w:after="0" w:line="240" w:lineRule="auto"/>
              <w:rPr>
                <w:rFonts w:ascii="Arial" w:hAnsi="Arial" w:cs="Arial"/>
              </w:rPr>
            </w:pPr>
            <w:r>
              <w:rPr>
                <w:rFonts w:ascii="Arial" w:hAnsi="Arial" w:cs="Arial"/>
              </w:rPr>
              <w:t>The</w:t>
            </w:r>
            <w:r w:rsidRPr="00E405F5">
              <w:rPr>
                <w:rFonts w:ascii="Arial" w:hAnsi="Arial" w:cs="Arial"/>
              </w:rPr>
              <w:t xml:space="preserve"> </w:t>
            </w:r>
            <w:r w:rsidR="009D70D7" w:rsidRPr="00E405F5">
              <w:rPr>
                <w:rFonts w:ascii="Arial" w:hAnsi="Arial" w:cs="Arial"/>
              </w:rPr>
              <w:t>military pay received by an individual who has been activated in support of civil authorities or a contingency operation must be credited (less any travel, transportation, or other per diem allowances) against any Federal civilian pay the employee received during the 22 workdays of military leave. An agency may calculate the amount of military pay (less any travel, transportation, or per diem allowances) an employee will receive for the time period that corresponds to the 22 workdays of military leave and reduce the employee's civilian pay by that amount during the 22 workdays of military leave. In contrast, many agencies choose to continue to pay the employee his or her full civilian pay during the 22 workdays of military leave. At the end of the 22-day period of military leave, the agency requires the employee to refund to the agency an amount equal to the amount of military pay received (less any travel, transportation, or per diem allowances) up to the amount of his or her civilian pay for the time period that corresponds to the 22 workdays of military leave.</w:t>
            </w:r>
          </w:p>
        </w:tc>
      </w:tr>
    </w:tbl>
    <w:p w14:paraId="238EA279" w14:textId="77777777" w:rsidR="005D7F33" w:rsidRPr="00E405F5" w:rsidRDefault="005D7F33">
      <w:pPr>
        <w:rPr>
          <w:rFonts w:ascii="Arial" w:hAnsi="Arial" w:cs="Arial"/>
        </w:rPr>
      </w:pPr>
      <w:r w:rsidRPr="00E405F5">
        <w:rPr>
          <w:rFonts w:ascii="Arial" w:hAnsi="Arial" w:cs="Arial"/>
        </w:rPr>
        <w:br w:type="page"/>
      </w:r>
    </w:p>
    <w:tbl>
      <w:tblPr>
        <w:tblW w:w="9828" w:type="dxa"/>
        <w:tblInd w:w="108" w:type="dxa"/>
        <w:tblLayout w:type="fixed"/>
        <w:tblLook w:val="0000" w:firstRow="0" w:lastRow="0" w:firstColumn="0" w:lastColumn="0" w:noHBand="0" w:noVBand="0"/>
      </w:tblPr>
      <w:tblGrid>
        <w:gridCol w:w="2160"/>
        <w:gridCol w:w="4230"/>
        <w:gridCol w:w="3438"/>
      </w:tblGrid>
      <w:tr w:rsidR="00213175" w:rsidRPr="00E405F5" w14:paraId="238EA27B" w14:textId="77777777" w:rsidTr="00626107">
        <w:trPr>
          <w:trHeight w:val="318"/>
          <w:tblHeader/>
        </w:trPr>
        <w:tc>
          <w:tcPr>
            <w:tcW w:w="9828" w:type="dxa"/>
            <w:gridSpan w:val="3"/>
            <w:tcBorders>
              <w:top w:val="single" w:sz="6" w:space="0" w:color="auto"/>
              <w:left w:val="single" w:sz="6" w:space="0" w:color="auto"/>
              <w:bottom w:val="single" w:sz="6" w:space="0" w:color="auto"/>
              <w:right w:val="single" w:sz="6" w:space="0" w:color="auto"/>
            </w:tcBorders>
            <w:shd w:val="clear" w:color="auto" w:fill="FFFFFF"/>
          </w:tcPr>
          <w:p w14:paraId="238EA27A" w14:textId="6E7DD109" w:rsidR="00213175" w:rsidRPr="000D2D0F" w:rsidRDefault="000D2D0F" w:rsidP="00EC7565">
            <w:pPr>
              <w:pStyle w:val="Heading2"/>
              <w:rPr>
                <w:b/>
                <w:sz w:val="22"/>
                <w:szCs w:val="22"/>
              </w:rPr>
            </w:pPr>
            <w:bookmarkStart w:id="9" w:name="_Toc433893770"/>
            <w:r w:rsidRPr="000D2D0F">
              <w:rPr>
                <w:b/>
                <w:sz w:val="22"/>
                <w:szCs w:val="22"/>
              </w:rPr>
              <w:t>4</w:t>
            </w:r>
            <w:r w:rsidR="00EC7565" w:rsidRPr="000D2D0F">
              <w:rPr>
                <w:b/>
                <w:sz w:val="22"/>
                <w:szCs w:val="22"/>
              </w:rPr>
              <w:t xml:space="preserve">.2 </w:t>
            </w:r>
            <w:r w:rsidR="00213175" w:rsidRPr="000D2D0F">
              <w:rPr>
                <w:b/>
                <w:sz w:val="22"/>
                <w:szCs w:val="22"/>
              </w:rPr>
              <w:t xml:space="preserve">Emergency Military </w:t>
            </w:r>
            <w:r w:rsidR="006A4469" w:rsidRPr="000D2D0F">
              <w:rPr>
                <w:b/>
                <w:sz w:val="22"/>
                <w:szCs w:val="22"/>
              </w:rPr>
              <w:t>Leave -</w:t>
            </w:r>
            <w:r w:rsidR="005D7F33" w:rsidRPr="000D2D0F">
              <w:rPr>
                <w:b/>
                <w:sz w:val="22"/>
                <w:szCs w:val="22"/>
              </w:rPr>
              <w:t xml:space="preserve"> </w:t>
            </w:r>
            <w:r w:rsidR="00B04083" w:rsidRPr="000D2D0F">
              <w:rPr>
                <w:b/>
                <w:sz w:val="22"/>
                <w:szCs w:val="22"/>
              </w:rPr>
              <w:t>Processing</w:t>
            </w:r>
            <w:bookmarkEnd w:id="9"/>
            <w:r w:rsidR="005D7F33" w:rsidRPr="000D2D0F">
              <w:rPr>
                <w:b/>
                <w:sz w:val="22"/>
                <w:szCs w:val="22"/>
              </w:rPr>
              <w:t xml:space="preserve"> </w:t>
            </w:r>
          </w:p>
        </w:tc>
      </w:tr>
      <w:tr w:rsidR="00213175" w:rsidRPr="00E405F5" w14:paraId="238EA27F" w14:textId="77777777" w:rsidTr="00626107">
        <w:trPr>
          <w:trHeight w:val="318"/>
          <w:tblHeader/>
        </w:trPr>
        <w:tc>
          <w:tcPr>
            <w:tcW w:w="2160" w:type="dxa"/>
            <w:tcBorders>
              <w:top w:val="single" w:sz="6" w:space="0" w:color="auto"/>
              <w:left w:val="single" w:sz="6" w:space="0" w:color="auto"/>
              <w:bottom w:val="single" w:sz="6" w:space="0" w:color="auto"/>
              <w:right w:val="single" w:sz="6" w:space="0" w:color="auto"/>
            </w:tcBorders>
            <w:shd w:val="clear" w:color="auto" w:fill="EEECE1"/>
          </w:tcPr>
          <w:p w14:paraId="238EA27C" w14:textId="77777777" w:rsidR="00213175" w:rsidRPr="00E405F5" w:rsidRDefault="00213175" w:rsidP="00213175">
            <w:pPr>
              <w:widowControl w:val="0"/>
              <w:autoSpaceDE w:val="0"/>
              <w:autoSpaceDN w:val="0"/>
              <w:adjustRightInd w:val="0"/>
              <w:spacing w:after="0" w:line="240" w:lineRule="auto"/>
              <w:jc w:val="center"/>
              <w:rPr>
                <w:rFonts w:ascii="Arial" w:hAnsi="Arial" w:cs="Arial"/>
                <w:b/>
              </w:rPr>
            </w:pPr>
            <w:r w:rsidRPr="00E405F5">
              <w:rPr>
                <w:rFonts w:ascii="Arial" w:hAnsi="Arial" w:cs="Arial"/>
                <w:b/>
              </w:rPr>
              <w:t>Functional Area</w:t>
            </w:r>
          </w:p>
        </w:tc>
        <w:tc>
          <w:tcPr>
            <w:tcW w:w="4230" w:type="dxa"/>
            <w:tcBorders>
              <w:top w:val="single" w:sz="6" w:space="0" w:color="auto"/>
              <w:left w:val="single" w:sz="6" w:space="0" w:color="auto"/>
              <w:bottom w:val="single" w:sz="6" w:space="0" w:color="auto"/>
              <w:right w:val="single" w:sz="6" w:space="0" w:color="auto"/>
            </w:tcBorders>
            <w:shd w:val="clear" w:color="auto" w:fill="EEECE1"/>
          </w:tcPr>
          <w:p w14:paraId="238EA27D" w14:textId="77777777" w:rsidR="00213175" w:rsidRPr="00E405F5" w:rsidRDefault="00213175" w:rsidP="00213175">
            <w:pPr>
              <w:widowControl w:val="0"/>
              <w:autoSpaceDE w:val="0"/>
              <w:autoSpaceDN w:val="0"/>
              <w:adjustRightInd w:val="0"/>
              <w:spacing w:after="0" w:line="240" w:lineRule="auto"/>
              <w:jc w:val="center"/>
              <w:rPr>
                <w:rFonts w:ascii="Arial" w:hAnsi="Arial" w:cs="Arial"/>
                <w:b/>
              </w:rPr>
            </w:pPr>
            <w:r w:rsidRPr="00E405F5">
              <w:rPr>
                <w:rFonts w:ascii="Arial" w:hAnsi="Arial" w:cs="Arial"/>
                <w:b/>
              </w:rPr>
              <w:t>Action</w:t>
            </w:r>
          </w:p>
        </w:tc>
        <w:tc>
          <w:tcPr>
            <w:tcW w:w="3438" w:type="dxa"/>
            <w:tcBorders>
              <w:top w:val="single" w:sz="6" w:space="0" w:color="auto"/>
              <w:left w:val="single" w:sz="6" w:space="0" w:color="auto"/>
              <w:bottom w:val="single" w:sz="6" w:space="0" w:color="auto"/>
              <w:right w:val="single" w:sz="6" w:space="0" w:color="auto"/>
            </w:tcBorders>
            <w:shd w:val="clear" w:color="auto" w:fill="EEECE1"/>
          </w:tcPr>
          <w:p w14:paraId="238EA27E" w14:textId="77777777" w:rsidR="00213175" w:rsidRPr="00E405F5" w:rsidRDefault="00213175" w:rsidP="00213175">
            <w:pPr>
              <w:widowControl w:val="0"/>
              <w:autoSpaceDE w:val="0"/>
              <w:autoSpaceDN w:val="0"/>
              <w:adjustRightInd w:val="0"/>
              <w:spacing w:after="0" w:line="240" w:lineRule="auto"/>
              <w:jc w:val="center"/>
              <w:rPr>
                <w:rFonts w:ascii="Arial" w:hAnsi="Arial" w:cs="Arial"/>
                <w:b/>
              </w:rPr>
            </w:pPr>
            <w:r w:rsidRPr="00E405F5">
              <w:rPr>
                <w:rFonts w:ascii="Arial" w:hAnsi="Arial" w:cs="Arial"/>
                <w:b/>
              </w:rPr>
              <w:t>Notes</w:t>
            </w:r>
          </w:p>
        </w:tc>
      </w:tr>
      <w:tr w:rsidR="00775162" w:rsidRPr="00E405F5" w14:paraId="238EA287"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80" w14:textId="77777777" w:rsidR="00775162" w:rsidRPr="00E405F5" w:rsidRDefault="00775162" w:rsidP="00213175">
            <w:pPr>
              <w:pStyle w:val="BodyRow"/>
              <w:rPr>
                <w:b/>
                <w:sz w:val="22"/>
                <w:szCs w:val="22"/>
              </w:rPr>
            </w:pPr>
            <w:r w:rsidRPr="00E405F5">
              <w:rPr>
                <w:b/>
                <w:sz w:val="22"/>
                <w:szCs w:val="22"/>
              </w:rPr>
              <w:t>Step 1</w:t>
            </w:r>
          </w:p>
          <w:p w14:paraId="238EA281" w14:textId="1FC26D7A" w:rsidR="00775162" w:rsidRPr="00E405F5" w:rsidRDefault="00775162" w:rsidP="00213175">
            <w:pPr>
              <w:pStyle w:val="BodyRow"/>
              <w:rPr>
                <w:b/>
                <w:sz w:val="22"/>
                <w:szCs w:val="22"/>
              </w:rPr>
            </w:pPr>
            <w:r w:rsidRPr="00E405F5">
              <w:rPr>
                <w:b/>
                <w:sz w:val="22"/>
                <w:szCs w:val="22"/>
              </w:rPr>
              <w:t>Employee</w:t>
            </w:r>
          </w:p>
        </w:tc>
        <w:tc>
          <w:tcPr>
            <w:tcW w:w="4230" w:type="dxa"/>
            <w:tcBorders>
              <w:top w:val="single" w:sz="6" w:space="0" w:color="auto"/>
              <w:left w:val="single" w:sz="6" w:space="0" w:color="auto"/>
              <w:bottom w:val="single" w:sz="6" w:space="0" w:color="auto"/>
              <w:right w:val="single" w:sz="6" w:space="0" w:color="auto"/>
            </w:tcBorders>
          </w:tcPr>
          <w:p w14:paraId="238EA282" w14:textId="6661721E" w:rsidR="00775162" w:rsidRPr="00E405F5" w:rsidRDefault="00775162" w:rsidP="0021317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Submit Emergency Military Leave </w:t>
            </w:r>
            <w:r w:rsidR="00755A46" w:rsidRPr="00E405F5">
              <w:rPr>
                <w:rStyle w:val="HeadingunnumberedChar"/>
                <w:rFonts w:ascii="Arial" w:eastAsia="Calibri" w:hAnsi="Arial"/>
                <w:b w:val="0"/>
                <w:color w:val="000000"/>
              </w:rPr>
              <w:t xml:space="preserve">(EML) </w:t>
            </w:r>
            <w:r w:rsidRPr="00E405F5">
              <w:rPr>
                <w:rStyle w:val="HeadingunnumberedChar"/>
                <w:rFonts w:ascii="Arial" w:eastAsia="Calibri" w:hAnsi="Arial"/>
                <w:b w:val="0"/>
                <w:color w:val="000000"/>
              </w:rPr>
              <w:t>documentation</w:t>
            </w:r>
            <w:r w:rsidR="001028E4">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Pr>
          <w:p w14:paraId="238EA283" w14:textId="77777777" w:rsidR="00775162" w:rsidRPr="00E405F5" w:rsidRDefault="00775162" w:rsidP="00213667">
            <w:pPr>
              <w:pStyle w:val="Bulleted"/>
              <w:numPr>
                <w:ilvl w:val="0"/>
                <w:numId w:val="0"/>
              </w:numPr>
              <w:spacing w:before="40" w:after="40" w:line="240" w:lineRule="auto"/>
            </w:pPr>
            <w:r w:rsidRPr="00E405F5">
              <w:t>Documentation should be submitted through the appropriate HR Rep</w:t>
            </w:r>
            <w:r w:rsidR="00755A46" w:rsidRPr="00E405F5">
              <w:t>resentative.</w:t>
            </w:r>
          </w:p>
          <w:p w14:paraId="238EA284" w14:textId="77777777" w:rsidR="00CB70DE" w:rsidRPr="00E405F5" w:rsidRDefault="00CB70DE" w:rsidP="00213667">
            <w:pPr>
              <w:pStyle w:val="Bulleted"/>
              <w:numPr>
                <w:ilvl w:val="0"/>
                <w:numId w:val="0"/>
              </w:numPr>
              <w:spacing w:before="40" w:after="40" w:line="240" w:lineRule="auto"/>
            </w:pPr>
          </w:p>
          <w:p w14:paraId="238EA285" w14:textId="77777777" w:rsidR="00CB70DE" w:rsidRPr="00E405F5" w:rsidRDefault="006A53E0" w:rsidP="00CB70DE">
            <w:pPr>
              <w:pStyle w:val="Bulleted"/>
              <w:numPr>
                <w:ilvl w:val="0"/>
                <w:numId w:val="0"/>
              </w:numPr>
              <w:spacing w:before="40" w:after="40" w:line="240" w:lineRule="auto"/>
            </w:pPr>
            <w:r w:rsidRPr="00E405F5">
              <w:t>Required Documentation:</w:t>
            </w:r>
          </w:p>
          <w:p w14:paraId="238EA286" w14:textId="77777777" w:rsidR="006A53E0" w:rsidRPr="00E405F5" w:rsidRDefault="006A53E0" w:rsidP="00755A46">
            <w:pPr>
              <w:pStyle w:val="Bulleted"/>
              <w:numPr>
                <w:ilvl w:val="0"/>
                <w:numId w:val="0"/>
              </w:numPr>
              <w:spacing w:before="40" w:after="40" w:line="240" w:lineRule="auto"/>
            </w:pPr>
            <w:r w:rsidRPr="00E405F5">
              <w:t xml:space="preserve">Military Orders and </w:t>
            </w:r>
            <w:r w:rsidR="00755A46" w:rsidRPr="00E405F5">
              <w:t>Military P</w:t>
            </w:r>
            <w:r w:rsidRPr="00E405F5">
              <w:t xml:space="preserve">ay </w:t>
            </w:r>
            <w:r w:rsidR="00755A46" w:rsidRPr="00E405F5">
              <w:t>Statements</w:t>
            </w:r>
          </w:p>
        </w:tc>
      </w:tr>
      <w:tr w:rsidR="00775162" w:rsidRPr="00E405F5" w14:paraId="238EA28D"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88" w14:textId="77777777" w:rsidR="00775162" w:rsidRPr="00E405F5" w:rsidRDefault="00775162" w:rsidP="00213175">
            <w:pPr>
              <w:pStyle w:val="BodyRow"/>
              <w:rPr>
                <w:b/>
                <w:sz w:val="22"/>
                <w:szCs w:val="22"/>
              </w:rPr>
            </w:pPr>
            <w:r w:rsidRPr="00E405F5">
              <w:rPr>
                <w:b/>
                <w:sz w:val="22"/>
                <w:szCs w:val="22"/>
              </w:rPr>
              <w:t>Step 2</w:t>
            </w:r>
          </w:p>
          <w:p w14:paraId="238EA289" w14:textId="77777777" w:rsidR="00775162" w:rsidRPr="00E405F5" w:rsidRDefault="008B5FAC" w:rsidP="00213175">
            <w:pPr>
              <w:pStyle w:val="BodyRow"/>
              <w:rPr>
                <w:b/>
                <w:sz w:val="22"/>
                <w:szCs w:val="22"/>
              </w:rPr>
            </w:pPr>
            <w:r w:rsidRPr="00E405F5">
              <w:rPr>
                <w:b/>
                <w:sz w:val="22"/>
                <w:szCs w:val="22"/>
              </w:rPr>
              <w:t>TSA/</w:t>
            </w:r>
            <w:r w:rsidR="00775162" w:rsidRPr="00E405F5">
              <w:rPr>
                <w:b/>
                <w:sz w:val="22"/>
                <w:szCs w:val="22"/>
              </w:rPr>
              <w:t>HR Rep</w:t>
            </w:r>
            <w:r w:rsidR="00755A46" w:rsidRPr="00E405F5">
              <w:rPr>
                <w:b/>
                <w:sz w:val="22"/>
                <w:szCs w:val="22"/>
              </w:rPr>
              <w:t>resentative</w:t>
            </w:r>
          </w:p>
        </w:tc>
        <w:tc>
          <w:tcPr>
            <w:tcW w:w="4230" w:type="dxa"/>
            <w:tcBorders>
              <w:top w:val="single" w:sz="6" w:space="0" w:color="auto"/>
              <w:left w:val="single" w:sz="6" w:space="0" w:color="auto"/>
              <w:bottom w:val="single" w:sz="6" w:space="0" w:color="auto"/>
              <w:right w:val="single" w:sz="6" w:space="0" w:color="auto"/>
            </w:tcBorders>
          </w:tcPr>
          <w:p w14:paraId="238EA28A" w14:textId="6F27D69F" w:rsidR="00775162" w:rsidRPr="00E405F5" w:rsidRDefault="00755A46" w:rsidP="0021317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Submit d</w:t>
            </w:r>
            <w:r w:rsidR="00775162" w:rsidRPr="00E405F5">
              <w:rPr>
                <w:rStyle w:val="HeadingunnumberedChar"/>
                <w:rFonts w:ascii="Arial" w:eastAsia="Calibri" w:hAnsi="Arial"/>
                <w:b w:val="0"/>
                <w:color w:val="000000"/>
              </w:rPr>
              <w:t xml:space="preserve">ocumentation submitted </w:t>
            </w:r>
            <w:r w:rsidRPr="00E405F5">
              <w:rPr>
                <w:rStyle w:val="HeadingunnumberedChar"/>
                <w:rFonts w:ascii="Arial" w:eastAsia="Calibri" w:hAnsi="Arial"/>
                <w:b w:val="0"/>
                <w:color w:val="000000"/>
              </w:rPr>
              <w:t>to HRAccess</w:t>
            </w:r>
            <w:r w:rsidR="001028E4">
              <w:rPr>
                <w:rStyle w:val="HeadingunnumberedChar"/>
                <w:rFonts w:ascii="Arial" w:eastAsia="Calibri" w:hAnsi="Arial"/>
                <w:b w:val="0"/>
                <w:color w:val="000000"/>
              </w:rPr>
              <w:t>.</w:t>
            </w:r>
          </w:p>
          <w:p w14:paraId="238EA28B" w14:textId="77777777" w:rsidR="00775162" w:rsidRPr="00E405F5" w:rsidRDefault="00775162" w:rsidP="00A62DD4">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Pr>
          <w:p w14:paraId="238EA28C" w14:textId="77777777" w:rsidR="00775162" w:rsidRPr="00E405F5" w:rsidRDefault="00755A46" w:rsidP="00213667">
            <w:pPr>
              <w:pStyle w:val="Bulleted"/>
              <w:numPr>
                <w:ilvl w:val="0"/>
                <w:numId w:val="0"/>
              </w:numPr>
              <w:spacing w:before="40" w:after="40" w:line="240" w:lineRule="auto"/>
            </w:pPr>
            <w:r w:rsidRPr="00E405F5">
              <w:t>The documentation can</w:t>
            </w:r>
            <w:r w:rsidR="008B5FAC" w:rsidRPr="00E405F5">
              <w:t xml:space="preserve"> be submitted via email w/ attachments, fax or mail</w:t>
            </w:r>
          </w:p>
        </w:tc>
      </w:tr>
      <w:tr w:rsidR="00213175" w:rsidRPr="00E405F5" w14:paraId="238EA295"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8E" w14:textId="77777777" w:rsidR="00213175" w:rsidRPr="00455B5C" w:rsidRDefault="00775162" w:rsidP="00213175">
            <w:pPr>
              <w:pStyle w:val="BodyRow"/>
              <w:rPr>
                <w:b/>
                <w:sz w:val="22"/>
                <w:szCs w:val="22"/>
                <w:lang w:val="fr-FR"/>
              </w:rPr>
            </w:pPr>
            <w:r w:rsidRPr="00455B5C">
              <w:rPr>
                <w:b/>
                <w:sz w:val="22"/>
                <w:szCs w:val="22"/>
                <w:lang w:val="fr-FR"/>
              </w:rPr>
              <w:t>Step 3</w:t>
            </w:r>
          </w:p>
          <w:p w14:paraId="238EA28F" w14:textId="7FA06EFD" w:rsidR="009D70D7" w:rsidRPr="00455B5C" w:rsidRDefault="006712C7" w:rsidP="00213175">
            <w:pPr>
              <w:pStyle w:val="BodyRow"/>
              <w:rPr>
                <w:b/>
                <w:sz w:val="22"/>
                <w:szCs w:val="22"/>
                <w:lang w:val="fr-FR"/>
              </w:rPr>
            </w:pPr>
            <w:r>
              <w:rPr>
                <w:b/>
                <w:sz w:val="22"/>
                <w:szCs w:val="22"/>
                <w:lang w:val="fr-FR"/>
              </w:rPr>
              <w:t>HC</w:t>
            </w:r>
            <w:r w:rsidR="008B5FAC" w:rsidRPr="00455B5C">
              <w:rPr>
                <w:b/>
                <w:sz w:val="22"/>
                <w:szCs w:val="22"/>
                <w:lang w:val="fr-FR"/>
              </w:rPr>
              <w:t>SC/</w:t>
            </w:r>
            <w:r w:rsidR="009D70D7" w:rsidRPr="00455B5C">
              <w:rPr>
                <w:b/>
                <w:sz w:val="22"/>
                <w:szCs w:val="22"/>
                <w:lang w:val="fr-FR"/>
              </w:rPr>
              <w:t>Document Management / Tier 1</w:t>
            </w:r>
          </w:p>
        </w:tc>
        <w:tc>
          <w:tcPr>
            <w:tcW w:w="4230" w:type="dxa"/>
            <w:tcBorders>
              <w:top w:val="single" w:sz="6" w:space="0" w:color="auto"/>
              <w:left w:val="single" w:sz="6" w:space="0" w:color="auto"/>
              <w:bottom w:val="single" w:sz="6" w:space="0" w:color="auto"/>
              <w:right w:val="single" w:sz="6" w:space="0" w:color="auto"/>
            </w:tcBorders>
          </w:tcPr>
          <w:p w14:paraId="238EA290" w14:textId="39F10A60" w:rsidR="00213175" w:rsidRPr="00E405F5" w:rsidRDefault="005D7F33" w:rsidP="0021317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Receive request for Emergency Military Leave</w:t>
            </w:r>
            <w:r w:rsidR="001028E4">
              <w:rPr>
                <w:rStyle w:val="HeadingunnumberedChar"/>
                <w:rFonts w:ascii="Arial" w:eastAsia="Calibri" w:hAnsi="Arial"/>
                <w:b w:val="0"/>
                <w:color w:val="000000"/>
              </w:rPr>
              <w:t>.</w:t>
            </w:r>
            <w:r w:rsidRPr="00E405F5">
              <w:rPr>
                <w:rStyle w:val="HeadingunnumberedChar"/>
                <w:rFonts w:ascii="Arial" w:eastAsia="Calibri" w:hAnsi="Arial"/>
                <w:b w:val="0"/>
                <w:color w:val="000000"/>
              </w:rPr>
              <w:t xml:space="preserve"> </w:t>
            </w:r>
            <w:r w:rsidR="00213175" w:rsidRPr="00E405F5">
              <w:rPr>
                <w:rStyle w:val="HeadingunnumberedChar"/>
                <w:rFonts w:ascii="Arial" w:eastAsia="Calibri" w:hAnsi="Arial"/>
                <w:b w:val="0"/>
                <w:color w:val="000000"/>
              </w:rPr>
              <w:t xml:space="preserve"> </w:t>
            </w:r>
          </w:p>
        </w:tc>
        <w:tc>
          <w:tcPr>
            <w:tcW w:w="3438" w:type="dxa"/>
            <w:tcBorders>
              <w:top w:val="single" w:sz="6" w:space="0" w:color="auto"/>
              <w:left w:val="single" w:sz="6" w:space="0" w:color="auto"/>
              <w:bottom w:val="single" w:sz="6" w:space="0" w:color="auto"/>
              <w:right w:val="single" w:sz="6" w:space="0" w:color="auto"/>
            </w:tcBorders>
          </w:tcPr>
          <w:p w14:paraId="238EA291" w14:textId="77777777" w:rsidR="00213667" w:rsidRPr="00E405F5" w:rsidRDefault="00DC22E4" w:rsidP="00213667">
            <w:pPr>
              <w:pStyle w:val="Bulleted"/>
              <w:numPr>
                <w:ilvl w:val="0"/>
                <w:numId w:val="0"/>
              </w:numPr>
              <w:spacing w:before="40" w:after="40" w:line="240" w:lineRule="auto"/>
            </w:pPr>
            <w:r w:rsidRPr="00E405F5">
              <w:t>Request for Emergency Military Leave can be received either throu</w:t>
            </w:r>
            <w:r w:rsidR="00213667" w:rsidRPr="00E405F5">
              <w:t xml:space="preserve">gh an e-mail with attachment, fax, or mail </w:t>
            </w:r>
          </w:p>
          <w:p w14:paraId="238EA292" w14:textId="77777777" w:rsidR="00213667" w:rsidRPr="00E405F5" w:rsidRDefault="00213667" w:rsidP="00213667">
            <w:pPr>
              <w:pStyle w:val="Bulleted"/>
              <w:numPr>
                <w:ilvl w:val="0"/>
                <w:numId w:val="0"/>
              </w:numPr>
              <w:spacing w:before="40" w:after="40" w:line="240" w:lineRule="auto"/>
            </w:pPr>
          </w:p>
          <w:p w14:paraId="238EA293" w14:textId="77777777" w:rsidR="009D70D7" w:rsidRPr="00E405F5" w:rsidRDefault="009D70D7" w:rsidP="009D70D7">
            <w:pPr>
              <w:pStyle w:val="Bulleted"/>
              <w:numPr>
                <w:ilvl w:val="0"/>
                <w:numId w:val="0"/>
              </w:numPr>
              <w:spacing w:before="40" w:after="40" w:line="240" w:lineRule="auto"/>
              <w:rPr>
                <w:u w:val="single"/>
              </w:rPr>
            </w:pPr>
            <w:r w:rsidRPr="00E405F5">
              <w:rPr>
                <w:u w:val="single"/>
              </w:rPr>
              <w:t>Predefined Process:</w:t>
            </w:r>
          </w:p>
          <w:p w14:paraId="238EA294" w14:textId="6ECCFB92" w:rsidR="00213667" w:rsidRPr="00E405F5" w:rsidRDefault="00AC499C" w:rsidP="009D70D7">
            <w:pPr>
              <w:pStyle w:val="Bulleted"/>
              <w:numPr>
                <w:ilvl w:val="0"/>
                <w:numId w:val="0"/>
              </w:numPr>
              <w:spacing w:before="40" w:after="40" w:line="240" w:lineRule="auto"/>
            </w:pPr>
            <w:hyperlink r:id="rId16" w:history="1">
              <w:r w:rsidR="009D70D7" w:rsidRPr="00E405F5">
                <w:rPr>
                  <w:rStyle w:val="Hyperlink"/>
                  <w:rFonts w:eastAsia="Calibri" w:cs="Arial"/>
                </w:rPr>
                <w:t>SOP SSC</w:t>
              </w:r>
              <w:r w:rsidR="008D5EC2">
                <w:rPr>
                  <w:rStyle w:val="Hyperlink"/>
                  <w:rFonts w:eastAsia="Calibri" w:cs="Arial"/>
                </w:rPr>
                <w:t>-0</w:t>
              </w:r>
              <w:r w:rsidR="009D70D7" w:rsidRPr="00E405F5">
                <w:rPr>
                  <w:rStyle w:val="Hyperlink"/>
                  <w:rFonts w:eastAsia="Calibri" w:cs="Arial"/>
                </w:rPr>
                <w:t>17 – Incoming Mail</w:t>
              </w:r>
            </w:hyperlink>
          </w:p>
        </w:tc>
      </w:tr>
      <w:tr w:rsidR="009D70D7" w:rsidRPr="00E405F5" w14:paraId="238EA29E"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96" w14:textId="77777777" w:rsidR="009D70D7" w:rsidRPr="00455B5C" w:rsidRDefault="00775162" w:rsidP="00213175">
            <w:pPr>
              <w:pStyle w:val="BodyRow"/>
              <w:rPr>
                <w:b/>
                <w:sz w:val="22"/>
                <w:szCs w:val="22"/>
                <w:lang w:val="fr-FR"/>
              </w:rPr>
            </w:pPr>
            <w:r w:rsidRPr="00455B5C">
              <w:rPr>
                <w:b/>
                <w:sz w:val="22"/>
                <w:szCs w:val="22"/>
                <w:lang w:val="fr-FR"/>
              </w:rPr>
              <w:t>Step 4</w:t>
            </w:r>
          </w:p>
          <w:p w14:paraId="238EA297" w14:textId="35F31AEC" w:rsidR="009D70D7" w:rsidRPr="00455B5C" w:rsidRDefault="006712C7" w:rsidP="00213175">
            <w:pPr>
              <w:pStyle w:val="BodyRow"/>
              <w:rPr>
                <w:b/>
                <w:sz w:val="22"/>
                <w:szCs w:val="22"/>
                <w:lang w:val="fr-FR"/>
              </w:rPr>
            </w:pPr>
            <w:r>
              <w:rPr>
                <w:b/>
                <w:sz w:val="22"/>
                <w:szCs w:val="22"/>
                <w:lang w:val="fr-FR"/>
              </w:rPr>
              <w:t>HC</w:t>
            </w:r>
            <w:r w:rsidR="0003024C" w:rsidRPr="00455B5C">
              <w:rPr>
                <w:b/>
                <w:sz w:val="22"/>
                <w:szCs w:val="22"/>
                <w:lang w:val="fr-FR"/>
              </w:rPr>
              <w:t>SC/</w:t>
            </w:r>
            <w:r w:rsidR="009D70D7" w:rsidRPr="00455B5C">
              <w:rPr>
                <w:b/>
                <w:sz w:val="22"/>
                <w:szCs w:val="22"/>
                <w:lang w:val="fr-FR"/>
              </w:rPr>
              <w:t>Document Management / Tier 1</w:t>
            </w:r>
          </w:p>
        </w:tc>
        <w:tc>
          <w:tcPr>
            <w:tcW w:w="4230" w:type="dxa"/>
            <w:tcBorders>
              <w:top w:val="single" w:sz="6" w:space="0" w:color="auto"/>
              <w:left w:val="single" w:sz="6" w:space="0" w:color="auto"/>
              <w:bottom w:val="single" w:sz="6" w:space="0" w:color="auto"/>
              <w:right w:val="single" w:sz="6" w:space="0" w:color="auto"/>
            </w:tcBorders>
          </w:tcPr>
          <w:p w14:paraId="238EA298" w14:textId="7E87C72D" w:rsidR="009D70D7" w:rsidRPr="00E405F5" w:rsidRDefault="009D70D7" w:rsidP="0021317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Create Service Request (SR) in Siebel</w:t>
            </w:r>
            <w:r w:rsidR="0003024C" w:rsidRPr="00E405F5">
              <w:rPr>
                <w:rStyle w:val="HeadingunnumberedChar"/>
                <w:rFonts w:ascii="Arial" w:eastAsia="Calibri" w:hAnsi="Arial"/>
                <w:b w:val="0"/>
                <w:color w:val="000000"/>
              </w:rPr>
              <w:t xml:space="preserve"> and platform service request</w:t>
            </w:r>
            <w:r w:rsidR="001028E4">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Pr>
          <w:p w14:paraId="238EA29A" w14:textId="30DC9B46" w:rsidR="009D70D7" w:rsidRDefault="008D5EC2" w:rsidP="009D70D7">
            <w:pPr>
              <w:widowControl w:val="0"/>
              <w:autoSpaceDE w:val="0"/>
              <w:autoSpaceDN w:val="0"/>
              <w:adjustRightInd w:val="0"/>
              <w:spacing w:after="0" w:line="240" w:lineRule="auto"/>
              <w:rPr>
                <w:rFonts w:ascii="Arial" w:hAnsi="Arial" w:cs="Arial"/>
                <w:u w:val="single"/>
              </w:rPr>
            </w:pPr>
            <w:r>
              <w:rPr>
                <w:rFonts w:ascii="Arial" w:hAnsi="Arial" w:cs="Arial"/>
                <w:u w:val="single"/>
              </w:rPr>
              <w:t>Predefined Process:</w:t>
            </w:r>
          </w:p>
          <w:p w14:paraId="1A3DA0CD" w14:textId="6863D807" w:rsidR="008D5EC2" w:rsidRPr="008D5EC2" w:rsidRDefault="008D5EC2" w:rsidP="009D70D7">
            <w:pPr>
              <w:widowControl w:val="0"/>
              <w:autoSpaceDE w:val="0"/>
              <w:autoSpaceDN w:val="0"/>
              <w:adjustRightInd w:val="0"/>
              <w:spacing w:after="0" w:line="240" w:lineRule="auto"/>
              <w:rPr>
                <w:rFonts w:ascii="Arial" w:hAnsi="Arial" w:cs="Arial"/>
              </w:rPr>
            </w:pPr>
            <w:r w:rsidRPr="008D5EC2">
              <w:rPr>
                <w:rFonts w:ascii="Arial" w:hAnsi="Arial" w:cs="Arial"/>
              </w:rPr>
              <w:t>SOP</w:t>
            </w:r>
            <w:r>
              <w:rPr>
                <w:rFonts w:ascii="Arial" w:hAnsi="Arial" w:cs="Arial"/>
              </w:rPr>
              <w:t xml:space="preserve"> HLP-007, Help Desk Tier 1 Process</w:t>
            </w:r>
          </w:p>
          <w:p w14:paraId="238EA29B" w14:textId="77777777" w:rsidR="0003024C" w:rsidRPr="00E405F5" w:rsidRDefault="0003024C" w:rsidP="0003024C">
            <w:pPr>
              <w:widowControl w:val="0"/>
              <w:autoSpaceDE w:val="0"/>
              <w:autoSpaceDN w:val="0"/>
              <w:adjustRightInd w:val="0"/>
              <w:spacing w:after="0" w:line="240" w:lineRule="auto"/>
              <w:rPr>
                <w:rFonts w:ascii="Arial" w:hAnsi="Arial" w:cs="Arial"/>
              </w:rPr>
            </w:pPr>
            <w:r w:rsidRPr="00E405F5">
              <w:rPr>
                <w:rFonts w:ascii="Arial" w:hAnsi="Arial" w:cs="Arial"/>
              </w:rPr>
              <w:t xml:space="preserve">Area: </w:t>
            </w:r>
            <w:r w:rsidR="00F6231E" w:rsidRPr="00E405F5">
              <w:rPr>
                <w:rFonts w:ascii="Arial" w:hAnsi="Arial" w:cs="Arial"/>
              </w:rPr>
              <w:t>Payroll</w:t>
            </w:r>
          </w:p>
          <w:p w14:paraId="238EA29C" w14:textId="77777777" w:rsidR="0003024C" w:rsidRPr="00E405F5" w:rsidRDefault="0003024C" w:rsidP="0003024C">
            <w:pPr>
              <w:widowControl w:val="0"/>
              <w:autoSpaceDE w:val="0"/>
              <w:autoSpaceDN w:val="0"/>
              <w:adjustRightInd w:val="0"/>
              <w:spacing w:after="0" w:line="240" w:lineRule="auto"/>
              <w:rPr>
                <w:rFonts w:ascii="Arial" w:hAnsi="Arial" w:cs="Arial"/>
              </w:rPr>
            </w:pPr>
            <w:r w:rsidRPr="00E405F5">
              <w:rPr>
                <w:rFonts w:ascii="Arial" w:hAnsi="Arial" w:cs="Arial"/>
              </w:rPr>
              <w:t>Sub Area: Military Emergency Leave</w:t>
            </w:r>
          </w:p>
          <w:p w14:paraId="238EA29D" w14:textId="77777777" w:rsidR="0003024C" w:rsidRPr="00E405F5" w:rsidRDefault="0003024C" w:rsidP="009D70D7">
            <w:pPr>
              <w:widowControl w:val="0"/>
              <w:autoSpaceDE w:val="0"/>
              <w:autoSpaceDN w:val="0"/>
              <w:adjustRightInd w:val="0"/>
              <w:spacing w:after="0" w:line="240" w:lineRule="auto"/>
              <w:rPr>
                <w:rFonts w:ascii="Arial" w:hAnsi="Arial" w:cs="Arial"/>
              </w:rPr>
            </w:pPr>
          </w:p>
        </w:tc>
      </w:tr>
      <w:tr w:rsidR="00775162" w:rsidRPr="00E405F5" w14:paraId="238EA2A4"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9F" w14:textId="77777777" w:rsidR="00775162" w:rsidRPr="00E405F5" w:rsidRDefault="00775162" w:rsidP="00213175">
            <w:pPr>
              <w:pStyle w:val="BodyRow"/>
              <w:rPr>
                <w:b/>
                <w:sz w:val="22"/>
                <w:szCs w:val="22"/>
              </w:rPr>
            </w:pPr>
            <w:r w:rsidRPr="00E405F5">
              <w:rPr>
                <w:b/>
                <w:sz w:val="22"/>
                <w:szCs w:val="22"/>
              </w:rPr>
              <w:t xml:space="preserve">Step </w:t>
            </w:r>
            <w:r w:rsidR="00165DF9" w:rsidRPr="00E405F5">
              <w:rPr>
                <w:b/>
                <w:sz w:val="22"/>
                <w:szCs w:val="22"/>
              </w:rPr>
              <w:t>5</w:t>
            </w:r>
          </w:p>
          <w:p w14:paraId="238EA2A0" w14:textId="2D6C88FD" w:rsidR="00775162" w:rsidRPr="00E405F5" w:rsidRDefault="006712C7" w:rsidP="00213175">
            <w:pPr>
              <w:pStyle w:val="BodyRow"/>
              <w:rPr>
                <w:b/>
                <w:sz w:val="22"/>
                <w:szCs w:val="22"/>
              </w:rPr>
            </w:pPr>
            <w:r>
              <w:rPr>
                <w:b/>
                <w:sz w:val="22"/>
                <w:szCs w:val="22"/>
              </w:rPr>
              <w:t>HC</w:t>
            </w:r>
            <w:r w:rsidR="0003024C" w:rsidRPr="00E405F5">
              <w:rPr>
                <w:b/>
                <w:sz w:val="22"/>
                <w:szCs w:val="22"/>
              </w:rPr>
              <w:t>SC/</w:t>
            </w:r>
            <w:r w:rsidR="00775162" w:rsidRPr="00E405F5">
              <w:rPr>
                <w:b/>
                <w:sz w:val="22"/>
                <w:szCs w:val="22"/>
              </w:rPr>
              <w:t>Payroll</w:t>
            </w:r>
          </w:p>
        </w:tc>
        <w:tc>
          <w:tcPr>
            <w:tcW w:w="4230" w:type="dxa"/>
            <w:tcBorders>
              <w:top w:val="single" w:sz="6" w:space="0" w:color="auto"/>
              <w:left w:val="single" w:sz="6" w:space="0" w:color="auto"/>
              <w:bottom w:val="single" w:sz="6" w:space="0" w:color="auto"/>
              <w:right w:val="single" w:sz="6" w:space="0" w:color="auto"/>
            </w:tcBorders>
          </w:tcPr>
          <w:p w14:paraId="238EA2A1" w14:textId="1DA92F49" w:rsidR="00775162" w:rsidRPr="00E405F5" w:rsidRDefault="00775162" w:rsidP="00382C69">
            <w:pPr>
              <w:pStyle w:val="Bulleted"/>
              <w:numPr>
                <w:ilvl w:val="0"/>
                <w:numId w:val="0"/>
              </w:numPr>
              <w:spacing w:before="120" w:after="12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Retrieve SR </w:t>
            </w:r>
            <w:r w:rsidR="00FC0A0F" w:rsidRPr="00E405F5">
              <w:rPr>
                <w:rStyle w:val="HeadingunnumberedChar"/>
                <w:rFonts w:ascii="Arial" w:eastAsia="Calibri" w:hAnsi="Arial"/>
                <w:b w:val="0"/>
                <w:color w:val="000000"/>
              </w:rPr>
              <w:t xml:space="preserve">in </w:t>
            </w:r>
            <w:r w:rsidRPr="00E405F5">
              <w:rPr>
                <w:rStyle w:val="HeadingunnumberedChar"/>
                <w:rFonts w:ascii="Arial" w:eastAsia="Calibri" w:hAnsi="Arial"/>
                <w:b w:val="0"/>
                <w:color w:val="000000"/>
              </w:rPr>
              <w:t>Siebel</w:t>
            </w:r>
            <w:r w:rsidR="001028E4">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Pr>
          <w:p w14:paraId="238EA2A2" w14:textId="77777777" w:rsidR="00775162" w:rsidRPr="00E405F5" w:rsidRDefault="00AC499C" w:rsidP="00213175">
            <w:pPr>
              <w:widowControl w:val="0"/>
              <w:autoSpaceDE w:val="0"/>
              <w:autoSpaceDN w:val="0"/>
              <w:adjustRightInd w:val="0"/>
              <w:spacing w:after="0" w:line="240" w:lineRule="auto"/>
              <w:rPr>
                <w:rFonts w:ascii="Arial" w:hAnsi="Arial" w:cs="Arial"/>
              </w:rPr>
            </w:pPr>
            <w:hyperlink r:id="rId17" w:history="1">
              <w:r w:rsidR="00775162" w:rsidRPr="00E405F5">
                <w:rPr>
                  <w:rStyle w:val="Hyperlink"/>
                  <w:rFonts w:ascii="Arial" w:hAnsi="Arial" w:cs="Arial"/>
                </w:rPr>
                <w:t>Click here for Siebel</w:t>
              </w:r>
            </w:hyperlink>
          </w:p>
          <w:p w14:paraId="238EA2A3" w14:textId="77777777" w:rsidR="00165DF9" w:rsidRPr="00E405F5" w:rsidRDefault="00165DF9" w:rsidP="00213175">
            <w:pPr>
              <w:widowControl w:val="0"/>
              <w:autoSpaceDE w:val="0"/>
              <w:autoSpaceDN w:val="0"/>
              <w:adjustRightInd w:val="0"/>
              <w:spacing w:after="0" w:line="240" w:lineRule="auto"/>
              <w:rPr>
                <w:rFonts w:ascii="Arial" w:hAnsi="Arial" w:cs="Arial"/>
              </w:rPr>
            </w:pPr>
            <w:r w:rsidRPr="00E405F5">
              <w:rPr>
                <w:rFonts w:ascii="Arial" w:hAnsi="Arial" w:cs="Arial"/>
              </w:rPr>
              <w:t>Include URL</w:t>
            </w:r>
          </w:p>
        </w:tc>
      </w:tr>
      <w:tr w:rsidR="00775162" w:rsidRPr="00E405F5" w14:paraId="238EA2B2"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Pr>
          <w:p w14:paraId="238EA2A5" w14:textId="77777777" w:rsidR="00775162" w:rsidRPr="00E405F5" w:rsidRDefault="00775162" w:rsidP="00213175">
            <w:pPr>
              <w:pStyle w:val="BodyRow"/>
              <w:rPr>
                <w:b/>
                <w:sz w:val="22"/>
                <w:szCs w:val="22"/>
              </w:rPr>
            </w:pPr>
            <w:r w:rsidRPr="00E405F5">
              <w:rPr>
                <w:b/>
                <w:sz w:val="22"/>
                <w:szCs w:val="22"/>
              </w:rPr>
              <w:t xml:space="preserve">Step </w:t>
            </w:r>
            <w:r w:rsidR="00165DF9" w:rsidRPr="00E405F5">
              <w:rPr>
                <w:b/>
                <w:sz w:val="22"/>
                <w:szCs w:val="22"/>
              </w:rPr>
              <w:t>6</w:t>
            </w:r>
          </w:p>
          <w:p w14:paraId="238EA2A6" w14:textId="1186AFF0" w:rsidR="00FC0A0F" w:rsidRPr="00E405F5" w:rsidRDefault="006712C7" w:rsidP="00213175">
            <w:pPr>
              <w:pStyle w:val="BodyRow"/>
              <w:rPr>
                <w:b/>
                <w:sz w:val="22"/>
                <w:szCs w:val="22"/>
              </w:rPr>
            </w:pPr>
            <w:r>
              <w:rPr>
                <w:b/>
                <w:sz w:val="22"/>
                <w:szCs w:val="22"/>
              </w:rPr>
              <w:t>HC</w:t>
            </w:r>
            <w:r w:rsidR="00C33AE5" w:rsidRPr="00E405F5">
              <w:rPr>
                <w:b/>
                <w:sz w:val="22"/>
                <w:szCs w:val="22"/>
              </w:rPr>
              <w:t>SC/</w:t>
            </w:r>
            <w:r w:rsidR="00FC0A0F" w:rsidRPr="00E405F5">
              <w:rPr>
                <w:b/>
                <w:sz w:val="22"/>
                <w:szCs w:val="22"/>
              </w:rPr>
              <w:t>Payroll</w:t>
            </w:r>
          </w:p>
        </w:tc>
        <w:tc>
          <w:tcPr>
            <w:tcW w:w="4230" w:type="dxa"/>
            <w:tcBorders>
              <w:top w:val="single" w:sz="6" w:space="0" w:color="auto"/>
              <w:left w:val="single" w:sz="6" w:space="0" w:color="auto"/>
              <w:bottom w:val="single" w:sz="6" w:space="0" w:color="auto"/>
              <w:right w:val="single" w:sz="6" w:space="0" w:color="auto"/>
            </w:tcBorders>
          </w:tcPr>
          <w:p w14:paraId="238EA2A7" w14:textId="77777777" w:rsidR="00775162" w:rsidRPr="00E405F5" w:rsidRDefault="00775162" w:rsidP="00382C69">
            <w:pPr>
              <w:pStyle w:val="Bulleted"/>
              <w:numPr>
                <w:ilvl w:val="0"/>
                <w:numId w:val="0"/>
              </w:numPr>
              <w:spacing w:before="120" w:after="12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Examine Emergency Military Leave request package for completion</w:t>
            </w:r>
          </w:p>
          <w:p w14:paraId="238EA2A8" w14:textId="77777777" w:rsidR="00165DF9" w:rsidRPr="00E405F5" w:rsidRDefault="00165DF9" w:rsidP="00165DF9">
            <w:pPr>
              <w:pStyle w:val="Bulleted"/>
              <w:numPr>
                <w:ilvl w:val="0"/>
                <w:numId w:val="0"/>
              </w:numPr>
              <w:spacing w:before="120" w:after="120" w:line="240" w:lineRule="auto"/>
              <w:rPr>
                <w:rStyle w:val="HeadingunnumberedChar"/>
                <w:rFonts w:ascii="Arial" w:eastAsia="Calibri" w:hAnsi="Arial"/>
                <w:b w:val="0"/>
                <w:color w:val="000000"/>
              </w:rPr>
            </w:pPr>
          </w:p>
          <w:p w14:paraId="238EA2A9" w14:textId="77777777" w:rsidR="00165DF9" w:rsidRPr="00E405F5" w:rsidRDefault="00165DF9" w:rsidP="00165DF9">
            <w:pPr>
              <w:pStyle w:val="Bulleted"/>
              <w:numPr>
                <w:ilvl w:val="0"/>
                <w:numId w:val="0"/>
              </w:numPr>
              <w:spacing w:before="120" w:after="12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Is the package complete?</w:t>
            </w:r>
          </w:p>
          <w:p w14:paraId="238EA2AA" w14:textId="54F03189" w:rsidR="00165DF9" w:rsidRPr="00E405F5" w:rsidRDefault="008D5EC2" w:rsidP="00165DF9">
            <w:pPr>
              <w:pStyle w:val="Bulleted"/>
              <w:numPr>
                <w:ilvl w:val="0"/>
                <w:numId w:val="0"/>
              </w:numPr>
              <w:spacing w:before="120" w:after="12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00165DF9" w:rsidRPr="00E405F5">
              <w:rPr>
                <w:rStyle w:val="HeadingunnumberedChar"/>
                <w:rFonts w:ascii="Arial" w:eastAsia="Calibri" w:hAnsi="Arial"/>
                <w:b w:val="0"/>
                <w:color w:val="000000"/>
              </w:rPr>
              <w:t xml:space="preserve">Yes – </w:t>
            </w:r>
            <w:r w:rsidR="001028E4">
              <w:rPr>
                <w:rStyle w:val="HeadingunnumberedChar"/>
                <w:rFonts w:ascii="Arial" w:eastAsia="Calibri" w:hAnsi="Arial"/>
                <w:b w:val="0"/>
                <w:color w:val="000000"/>
              </w:rPr>
              <w:t>Go</w:t>
            </w:r>
            <w:r w:rsidR="00165DF9" w:rsidRPr="00E405F5">
              <w:rPr>
                <w:rStyle w:val="HeadingunnumberedChar"/>
                <w:rFonts w:ascii="Arial" w:eastAsia="Calibri" w:hAnsi="Arial"/>
                <w:b w:val="0"/>
                <w:color w:val="000000"/>
              </w:rPr>
              <w:t xml:space="preserve"> to step 7</w:t>
            </w:r>
          </w:p>
          <w:p w14:paraId="238EA2AB" w14:textId="77777777" w:rsidR="00165DF9" w:rsidRPr="00E405F5" w:rsidRDefault="00165DF9" w:rsidP="00165DF9">
            <w:pPr>
              <w:pStyle w:val="Bulleted"/>
              <w:numPr>
                <w:ilvl w:val="0"/>
                <w:numId w:val="0"/>
              </w:numPr>
              <w:spacing w:before="120" w:after="12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2AC" w14:textId="47CD3FA0" w:rsidR="00165DF9" w:rsidRPr="00E405F5" w:rsidRDefault="008D5EC2" w:rsidP="00165DF9">
            <w:pPr>
              <w:pStyle w:val="Bulleted"/>
              <w:numPr>
                <w:ilvl w:val="0"/>
                <w:numId w:val="0"/>
              </w:numPr>
              <w:spacing w:before="120" w:after="12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00165DF9" w:rsidRPr="00E405F5">
              <w:rPr>
                <w:rStyle w:val="HeadingunnumberedChar"/>
                <w:rFonts w:ascii="Arial" w:eastAsia="Calibri" w:hAnsi="Arial"/>
                <w:b w:val="0"/>
                <w:color w:val="000000"/>
              </w:rPr>
              <w:t xml:space="preserve">No – </w:t>
            </w:r>
            <w:r w:rsidR="001028E4">
              <w:rPr>
                <w:rStyle w:val="HeadingunnumberedChar"/>
                <w:rFonts w:ascii="Arial" w:eastAsia="Calibri" w:hAnsi="Arial"/>
                <w:b w:val="0"/>
                <w:color w:val="000000"/>
              </w:rPr>
              <w:t>Go</w:t>
            </w:r>
            <w:r w:rsidR="00165DF9" w:rsidRPr="00E405F5">
              <w:rPr>
                <w:rStyle w:val="HeadingunnumberedChar"/>
                <w:rFonts w:ascii="Arial" w:eastAsia="Calibri" w:hAnsi="Arial"/>
                <w:b w:val="0"/>
                <w:color w:val="000000"/>
              </w:rPr>
              <w:t xml:space="preserve"> to </w:t>
            </w:r>
            <w:r w:rsidR="00E837C0" w:rsidRPr="00E405F5">
              <w:t xml:space="preserve">step </w:t>
            </w:r>
            <w:r w:rsidR="00DA718E">
              <w:t>42</w:t>
            </w:r>
          </w:p>
          <w:p w14:paraId="238EA2AD" w14:textId="77777777" w:rsidR="00165DF9" w:rsidRPr="00E405F5" w:rsidRDefault="00165DF9" w:rsidP="00382C69">
            <w:pPr>
              <w:pStyle w:val="Bulleted"/>
              <w:numPr>
                <w:ilvl w:val="0"/>
                <w:numId w:val="0"/>
              </w:numPr>
              <w:spacing w:before="120" w:after="12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Pr>
          <w:p w14:paraId="238EA2AE" w14:textId="77777777" w:rsidR="00165DF9" w:rsidRPr="00E405F5" w:rsidRDefault="00165DF9" w:rsidP="00165DF9">
            <w:pPr>
              <w:widowControl w:val="0"/>
              <w:autoSpaceDE w:val="0"/>
              <w:autoSpaceDN w:val="0"/>
              <w:adjustRightInd w:val="0"/>
              <w:spacing w:after="0" w:line="240" w:lineRule="auto"/>
              <w:rPr>
                <w:rFonts w:ascii="Arial" w:hAnsi="Arial" w:cs="Arial"/>
              </w:rPr>
            </w:pPr>
            <w:r w:rsidRPr="00E405F5">
              <w:rPr>
                <w:rFonts w:ascii="Arial" w:hAnsi="Arial" w:cs="Arial"/>
              </w:rPr>
              <w:t>Package should include the following:</w:t>
            </w:r>
          </w:p>
          <w:p w14:paraId="238EA2AF" w14:textId="77777777" w:rsidR="00165DF9" w:rsidRPr="00E405F5" w:rsidRDefault="00165DF9" w:rsidP="00165DF9">
            <w:pPr>
              <w:pStyle w:val="ListParagraph"/>
              <w:widowControl w:val="0"/>
              <w:numPr>
                <w:ilvl w:val="0"/>
                <w:numId w:val="11"/>
              </w:numPr>
              <w:autoSpaceDE w:val="0"/>
              <w:autoSpaceDN w:val="0"/>
              <w:adjustRightInd w:val="0"/>
              <w:spacing w:after="0" w:line="240" w:lineRule="auto"/>
              <w:rPr>
                <w:rFonts w:ascii="Arial" w:hAnsi="Arial" w:cs="Arial"/>
              </w:rPr>
            </w:pPr>
            <w:r w:rsidRPr="00E405F5">
              <w:rPr>
                <w:rFonts w:ascii="Arial" w:hAnsi="Arial" w:cs="Arial"/>
              </w:rPr>
              <w:t>Emergency Military Leave Request Form</w:t>
            </w:r>
          </w:p>
          <w:p w14:paraId="238EA2B0" w14:textId="77777777" w:rsidR="00165DF9" w:rsidRPr="00E405F5" w:rsidRDefault="00165DF9" w:rsidP="00165DF9">
            <w:pPr>
              <w:pStyle w:val="ListParagraph"/>
              <w:widowControl w:val="0"/>
              <w:numPr>
                <w:ilvl w:val="0"/>
                <w:numId w:val="11"/>
              </w:numPr>
              <w:autoSpaceDE w:val="0"/>
              <w:autoSpaceDN w:val="0"/>
              <w:adjustRightInd w:val="0"/>
              <w:spacing w:after="0" w:line="240" w:lineRule="auto"/>
              <w:rPr>
                <w:rFonts w:ascii="Arial" w:hAnsi="Arial" w:cs="Arial"/>
              </w:rPr>
            </w:pPr>
            <w:r w:rsidRPr="00E405F5">
              <w:rPr>
                <w:rFonts w:ascii="Arial" w:hAnsi="Arial" w:cs="Arial"/>
              </w:rPr>
              <w:t>Military Orders: the orders indicating the proper Authorities for Contingency Operation or State of Emergency</w:t>
            </w:r>
          </w:p>
          <w:p w14:paraId="238EA2B1" w14:textId="77777777" w:rsidR="00775162" w:rsidRPr="00E405F5" w:rsidRDefault="00165DF9" w:rsidP="00755A46">
            <w:pPr>
              <w:pStyle w:val="ListParagraph"/>
              <w:widowControl w:val="0"/>
              <w:numPr>
                <w:ilvl w:val="0"/>
                <w:numId w:val="11"/>
              </w:numPr>
              <w:autoSpaceDE w:val="0"/>
              <w:autoSpaceDN w:val="0"/>
              <w:adjustRightInd w:val="0"/>
              <w:spacing w:after="0" w:line="240" w:lineRule="auto"/>
              <w:rPr>
                <w:rFonts w:ascii="Arial" w:hAnsi="Arial" w:cs="Arial"/>
              </w:rPr>
            </w:pPr>
            <w:r w:rsidRPr="00E405F5">
              <w:rPr>
                <w:rFonts w:ascii="Arial" w:hAnsi="Arial" w:cs="Arial"/>
              </w:rPr>
              <w:t>Military Leave and Earnings Statements that coincide with the dates listed on the Request Form</w:t>
            </w:r>
          </w:p>
        </w:tc>
      </w:tr>
      <w:tr w:rsidR="00775162" w:rsidRPr="00E405F5" w14:paraId="238EA2BC"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B3" w14:textId="77777777" w:rsidR="00775162" w:rsidRPr="00E405F5" w:rsidRDefault="00775162" w:rsidP="00213175">
            <w:pPr>
              <w:pStyle w:val="BodyRow"/>
              <w:rPr>
                <w:b/>
                <w:sz w:val="22"/>
                <w:szCs w:val="22"/>
              </w:rPr>
            </w:pPr>
            <w:r w:rsidRPr="00E405F5">
              <w:rPr>
                <w:b/>
                <w:sz w:val="22"/>
                <w:szCs w:val="22"/>
              </w:rPr>
              <w:t xml:space="preserve">Step </w:t>
            </w:r>
            <w:r w:rsidR="00165DF9" w:rsidRPr="00E405F5">
              <w:rPr>
                <w:b/>
                <w:sz w:val="22"/>
                <w:szCs w:val="22"/>
              </w:rPr>
              <w:t>7</w:t>
            </w:r>
          </w:p>
          <w:p w14:paraId="238EA2B4" w14:textId="00EA52F5" w:rsidR="00FC0A0F" w:rsidRPr="00E405F5" w:rsidRDefault="006712C7" w:rsidP="00213175">
            <w:pPr>
              <w:pStyle w:val="BodyRow"/>
              <w:rPr>
                <w:b/>
                <w:sz w:val="22"/>
                <w:szCs w:val="22"/>
              </w:rPr>
            </w:pPr>
            <w:r>
              <w:rPr>
                <w:b/>
                <w:sz w:val="22"/>
                <w:szCs w:val="22"/>
              </w:rPr>
              <w:t>HC</w:t>
            </w:r>
            <w:r w:rsidR="00C33AE5" w:rsidRPr="00E405F5">
              <w:rPr>
                <w:b/>
                <w:sz w:val="22"/>
                <w:szCs w:val="22"/>
              </w:rPr>
              <w:t>SC/</w:t>
            </w:r>
            <w:r w:rsidR="00FC0A0F" w:rsidRPr="00E405F5">
              <w:rPr>
                <w:b/>
                <w:sz w:val="22"/>
                <w:szCs w:val="22"/>
              </w:rPr>
              <w:t>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B5" w14:textId="77777777" w:rsidR="00775162" w:rsidRPr="00E405F5" w:rsidRDefault="00775162" w:rsidP="00775162">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Military Orders for eligibility</w:t>
            </w:r>
          </w:p>
          <w:p w14:paraId="238EA2B6" w14:textId="77777777" w:rsidR="00165DF9" w:rsidRPr="00E405F5" w:rsidRDefault="00165DF9" w:rsidP="00165DF9">
            <w:pPr>
              <w:pStyle w:val="Bulleted"/>
              <w:numPr>
                <w:ilvl w:val="0"/>
                <w:numId w:val="0"/>
              </w:numPr>
              <w:spacing w:before="60" w:after="60" w:line="240" w:lineRule="auto"/>
              <w:rPr>
                <w:rStyle w:val="HeadingunnumberedChar"/>
                <w:rFonts w:ascii="Arial" w:eastAsia="Calibri" w:hAnsi="Arial"/>
                <w:b w:val="0"/>
                <w:color w:val="000000"/>
              </w:rPr>
            </w:pPr>
          </w:p>
          <w:p w14:paraId="238EA2B7" w14:textId="77777777" w:rsidR="00165DF9" w:rsidRPr="00E405F5" w:rsidRDefault="00165DF9" w:rsidP="00165DF9">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Is the employee eligible?</w:t>
            </w:r>
          </w:p>
          <w:p w14:paraId="238EA2B8" w14:textId="0E379326" w:rsidR="00165DF9" w:rsidRPr="00E405F5" w:rsidRDefault="008D5EC2" w:rsidP="00165DF9">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00165DF9" w:rsidRPr="00E405F5">
              <w:rPr>
                <w:rStyle w:val="HeadingunnumberedChar"/>
                <w:rFonts w:ascii="Arial" w:eastAsia="Calibri" w:hAnsi="Arial"/>
                <w:b w:val="0"/>
                <w:color w:val="000000"/>
              </w:rPr>
              <w:t xml:space="preserve">Yes – </w:t>
            </w:r>
            <w:r w:rsidR="001028E4">
              <w:rPr>
                <w:rStyle w:val="HeadingunnumberedChar"/>
                <w:rFonts w:ascii="Arial" w:eastAsia="Calibri" w:hAnsi="Arial"/>
                <w:b w:val="0"/>
                <w:color w:val="000000"/>
              </w:rPr>
              <w:t>Go</w:t>
            </w:r>
            <w:r w:rsidR="00165DF9" w:rsidRPr="00E405F5">
              <w:rPr>
                <w:rStyle w:val="HeadingunnumberedChar"/>
                <w:rFonts w:ascii="Arial" w:eastAsia="Calibri" w:hAnsi="Arial"/>
                <w:b w:val="0"/>
                <w:color w:val="000000"/>
              </w:rPr>
              <w:t xml:space="preserve"> to step </w:t>
            </w:r>
            <w:r w:rsidR="00C33AE5" w:rsidRPr="00E405F5">
              <w:rPr>
                <w:rStyle w:val="HeadingunnumberedChar"/>
                <w:rFonts w:ascii="Arial" w:eastAsia="Calibri" w:hAnsi="Arial"/>
                <w:b w:val="0"/>
                <w:color w:val="000000"/>
              </w:rPr>
              <w:t>8</w:t>
            </w:r>
          </w:p>
          <w:p w14:paraId="238EA2B9" w14:textId="77777777" w:rsidR="00165DF9" w:rsidRPr="00E405F5" w:rsidRDefault="00165DF9" w:rsidP="00165DF9">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2BA" w14:textId="1C8062BA" w:rsidR="00775162" w:rsidRPr="00E405F5" w:rsidRDefault="008D5EC2" w:rsidP="00DA718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001028E4">
              <w:rPr>
                <w:rStyle w:val="HeadingunnumberedChar"/>
                <w:rFonts w:ascii="Arial" w:eastAsia="Calibri" w:hAnsi="Arial"/>
                <w:b w:val="0"/>
                <w:color w:val="000000"/>
              </w:rPr>
              <w:t>No – Go</w:t>
            </w:r>
            <w:r w:rsidR="00165DF9" w:rsidRPr="00E405F5">
              <w:rPr>
                <w:rStyle w:val="HeadingunnumberedChar"/>
                <w:rFonts w:ascii="Arial" w:eastAsia="Calibri" w:hAnsi="Arial"/>
                <w:b w:val="0"/>
                <w:color w:val="000000"/>
              </w:rPr>
              <w:t xml:space="preserve"> to </w:t>
            </w:r>
            <w:r w:rsidR="00755A46" w:rsidRPr="00E405F5">
              <w:t xml:space="preserve">step </w:t>
            </w:r>
            <w:r w:rsidR="00DA718E">
              <w:t>42</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BB" w14:textId="77777777" w:rsidR="00775162" w:rsidRPr="00E405F5" w:rsidRDefault="00FC0A0F" w:rsidP="008A001E">
            <w:pPr>
              <w:widowControl w:val="0"/>
              <w:autoSpaceDE w:val="0"/>
              <w:autoSpaceDN w:val="0"/>
              <w:adjustRightInd w:val="0"/>
              <w:spacing w:after="0" w:line="240" w:lineRule="auto"/>
              <w:rPr>
                <w:rFonts w:ascii="Arial" w:hAnsi="Arial" w:cs="Arial"/>
              </w:rPr>
            </w:pPr>
            <w:r w:rsidRPr="00E405F5">
              <w:rPr>
                <w:rFonts w:ascii="Arial" w:hAnsi="Arial" w:cs="Arial"/>
              </w:rPr>
              <w:t xml:space="preserve">Compare Military Orders to </w:t>
            </w:r>
            <w:hyperlink w:anchor="_5.1_Emergency_Military" w:history="1">
              <w:r w:rsidRPr="00E405F5">
                <w:rPr>
                  <w:rStyle w:val="Hyperlink"/>
                  <w:rFonts w:ascii="Arial" w:hAnsi="Arial" w:cs="Arial"/>
                </w:rPr>
                <w:t>eligibility criteria</w:t>
              </w:r>
            </w:hyperlink>
          </w:p>
        </w:tc>
      </w:tr>
      <w:tr w:rsidR="000C4A0D" w:rsidRPr="00E405F5" w14:paraId="238EA2C2" w14:textId="77777777" w:rsidTr="000C4A0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BD" w14:textId="77777777" w:rsidR="000C4A0D" w:rsidRPr="00E405F5" w:rsidRDefault="00BD2A06" w:rsidP="000C4A0D">
            <w:pPr>
              <w:pStyle w:val="BodyRow"/>
              <w:rPr>
                <w:b/>
                <w:sz w:val="22"/>
                <w:szCs w:val="22"/>
              </w:rPr>
            </w:pPr>
            <w:r w:rsidRPr="00E405F5">
              <w:rPr>
                <w:b/>
                <w:sz w:val="22"/>
                <w:szCs w:val="22"/>
              </w:rPr>
              <w:t xml:space="preserve">Step </w:t>
            </w:r>
            <w:r w:rsidR="00C33AE5" w:rsidRPr="00E405F5">
              <w:rPr>
                <w:b/>
                <w:sz w:val="22"/>
                <w:szCs w:val="22"/>
              </w:rPr>
              <w:t>8</w:t>
            </w:r>
          </w:p>
          <w:p w14:paraId="238EA2BE" w14:textId="6FD84828" w:rsidR="000C4A0D" w:rsidRPr="00E405F5" w:rsidRDefault="006712C7" w:rsidP="000C4A0D">
            <w:pPr>
              <w:pStyle w:val="BodyRow"/>
              <w:rPr>
                <w:b/>
                <w:sz w:val="22"/>
                <w:szCs w:val="22"/>
              </w:rPr>
            </w:pPr>
            <w:r>
              <w:rPr>
                <w:b/>
                <w:sz w:val="22"/>
                <w:szCs w:val="22"/>
              </w:rPr>
              <w:t>HC</w:t>
            </w:r>
            <w:r w:rsidR="00C33AE5" w:rsidRPr="00E405F5">
              <w:rPr>
                <w:b/>
                <w:sz w:val="22"/>
                <w:szCs w:val="22"/>
              </w:rPr>
              <w:t>SC/</w:t>
            </w:r>
            <w:r w:rsidR="000C4A0D" w:rsidRPr="00E405F5">
              <w:rPr>
                <w:b/>
                <w:sz w:val="22"/>
                <w:szCs w:val="22"/>
              </w:rPr>
              <w:t>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5221D8A2" w14:textId="77777777" w:rsidR="00DA718E" w:rsidRDefault="000C4A0D" w:rsidP="000C4A0D">
            <w:pPr>
              <w:pStyle w:val="Bulleted"/>
              <w:numPr>
                <w:ilvl w:val="0"/>
                <w:numId w:val="0"/>
              </w:numPr>
              <w:spacing w:before="60" w:after="60" w:line="240" w:lineRule="auto"/>
              <w:rPr>
                <w:rStyle w:val="HeadingunnumberedChar"/>
                <w:rFonts w:ascii="Arial" w:eastAsia="Calibri" w:hAnsi="Arial"/>
                <w:b w:val="0"/>
                <w:color w:val="000000"/>
              </w:rPr>
            </w:pPr>
            <w:r w:rsidRPr="00E405F5">
              <w:rPr>
                <w:bCs/>
              </w:rPr>
              <w:t>Log into NFC/RUMBA by using your User ID and Password.</w:t>
            </w:r>
            <w:r w:rsidR="00DA718E" w:rsidRPr="00E405F5">
              <w:rPr>
                <w:rStyle w:val="HeadingunnumberedChar"/>
                <w:rFonts w:ascii="Arial" w:eastAsia="Calibri" w:hAnsi="Arial"/>
                <w:b w:val="0"/>
                <w:color w:val="000000"/>
              </w:rPr>
              <w:t xml:space="preserve"> </w:t>
            </w:r>
          </w:p>
          <w:p w14:paraId="64751A94" w14:textId="7777777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     </w:t>
            </w:r>
          </w:p>
          <w:p w14:paraId="2FE9F705" w14:textId="1E8496B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     </w:t>
            </w:r>
          </w:p>
          <w:p w14:paraId="5A337585" w14:textId="7777777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p>
          <w:p w14:paraId="03304424" w14:textId="7777777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p>
          <w:p w14:paraId="6DB2BDDE" w14:textId="7777777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p>
          <w:p w14:paraId="7D2ACE9B" w14:textId="77777777" w:rsidR="00DA718E"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p>
          <w:p w14:paraId="3BF004E9" w14:textId="0D351ADB" w:rsidR="000C4A0D"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     </w:t>
            </w:r>
            <w:r w:rsidRPr="00E405F5">
              <w:rPr>
                <w:rStyle w:val="HeadingunnumberedChar"/>
                <w:rFonts w:ascii="Arial" w:eastAsia="Calibri" w:hAnsi="Arial"/>
                <w:b w:val="0"/>
                <w:color w:val="000000"/>
              </w:rPr>
              <w:t xml:space="preserve"> </w:t>
            </w:r>
          </w:p>
          <w:p w14:paraId="238EA2BF" w14:textId="1C491D26" w:rsidR="00DA718E" w:rsidRPr="00E405F5" w:rsidRDefault="00DA718E" w:rsidP="000C4A0D">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C0" w14:textId="77777777" w:rsidR="00C33AE5" w:rsidRPr="00E405F5" w:rsidRDefault="000C4A0D" w:rsidP="000C4A0D">
            <w:pPr>
              <w:widowControl w:val="0"/>
              <w:autoSpaceDE w:val="0"/>
              <w:autoSpaceDN w:val="0"/>
              <w:adjustRightInd w:val="0"/>
              <w:spacing w:after="0" w:line="240" w:lineRule="auto"/>
              <w:rPr>
                <w:rFonts w:ascii="Arial" w:hAnsi="Arial" w:cs="Arial"/>
              </w:rPr>
            </w:pPr>
            <w:r w:rsidRPr="00E405F5">
              <w:rPr>
                <w:rFonts w:ascii="Arial" w:hAnsi="Arial" w:cs="Arial"/>
              </w:rPr>
              <w:t>The NFC/ RUMBA main menu page is displayed.</w:t>
            </w:r>
          </w:p>
          <w:p w14:paraId="6664BB64" w14:textId="77777777" w:rsidR="00DA718E" w:rsidRDefault="007113F8" w:rsidP="000C4A0D">
            <w:pPr>
              <w:widowControl w:val="0"/>
              <w:autoSpaceDE w:val="0"/>
              <w:autoSpaceDN w:val="0"/>
              <w:adjustRightInd w:val="0"/>
              <w:spacing w:after="0" w:line="240" w:lineRule="auto"/>
              <w:rPr>
                <w:rFonts w:ascii="Arial" w:hAnsi="Arial" w:cs="Arial"/>
              </w:rPr>
            </w:pPr>
            <w:r w:rsidRPr="00E405F5">
              <w:rPr>
                <w:rFonts w:ascii="Arial" w:hAnsi="Arial" w:cs="Arial"/>
              </w:rPr>
              <w:t>Add NFC URL link:</w:t>
            </w:r>
            <w:r w:rsidR="00DA718E" w:rsidRPr="00E405F5">
              <w:rPr>
                <w:rFonts w:ascii="Arial" w:hAnsi="Arial" w:cs="Arial"/>
              </w:rPr>
              <w:t xml:space="preserve"> </w:t>
            </w:r>
          </w:p>
          <w:p w14:paraId="32AC155B" w14:textId="77777777" w:rsidR="00DA718E" w:rsidRDefault="00DA718E" w:rsidP="000C4A0D">
            <w:pPr>
              <w:widowControl w:val="0"/>
              <w:autoSpaceDE w:val="0"/>
              <w:autoSpaceDN w:val="0"/>
              <w:adjustRightInd w:val="0"/>
              <w:spacing w:after="0" w:line="240" w:lineRule="auto"/>
              <w:rPr>
                <w:rFonts w:ascii="Arial" w:hAnsi="Arial" w:cs="Arial"/>
              </w:rPr>
            </w:pPr>
          </w:p>
          <w:p w14:paraId="609237D7" w14:textId="7F31EFEA" w:rsidR="00DA718E" w:rsidRDefault="00DA718E" w:rsidP="000C4A0D">
            <w:pPr>
              <w:widowControl w:val="0"/>
              <w:autoSpaceDE w:val="0"/>
              <w:autoSpaceDN w:val="0"/>
              <w:adjustRightInd w:val="0"/>
              <w:spacing w:after="0" w:line="240" w:lineRule="auto"/>
              <w:rPr>
                <w:rFonts w:ascii="Arial" w:hAnsi="Arial" w:cs="Arial"/>
              </w:rPr>
            </w:pPr>
            <w:r w:rsidRPr="00E405F5">
              <w:rPr>
                <w:rStyle w:val="HeadingunnumberedChar"/>
                <w:rFonts w:ascii="Arial" w:eastAsia="Calibri" w:hAnsi="Arial"/>
                <w:b w:val="0"/>
                <w:color w:val="000000"/>
              </w:rPr>
              <w:t>Retrieve IRIS 125 Screen</w:t>
            </w:r>
            <w:r>
              <w:rPr>
                <w:rStyle w:val="HeadingunnumberedChar"/>
                <w:rFonts w:ascii="Arial" w:eastAsia="Calibri" w:hAnsi="Arial"/>
                <w:b w:val="0"/>
                <w:color w:val="000000"/>
              </w:rPr>
              <w:t xml:space="preserve"> -</w:t>
            </w:r>
          </w:p>
          <w:p w14:paraId="2E14D640" w14:textId="77777777" w:rsidR="00DA718E" w:rsidRDefault="00DA718E" w:rsidP="000C4A0D">
            <w:pPr>
              <w:widowControl w:val="0"/>
              <w:autoSpaceDE w:val="0"/>
              <w:autoSpaceDN w:val="0"/>
              <w:adjustRightInd w:val="0"/>
              <w:spacing w:after="0" w:line="240" w:lineRule="auto"/>
              <w:rPr>
                <w:rFonts w:ascii="Arial" w:hAnsi="Arial" w:cs="Arial"/>
              </w:rPr>
            </w:pPr>
            <w:r w:rsidRPr="00E405F5">
              <w:rPr>
                <w:rFonts w:ascii="Arial" w:hAnsi="Arial" w:cs="Arial"/>
              </w:rPr>
              <w:t xml:space="preserve">This screenshot will identify if the employee has a current NOA 473, AUTH Q3K QRD action on file for the period of Military Active Duty status. </w:t>
            </w:r>
          </w:p>
          <w:p w14:paraId="369D55E8" w14:textId="77777777" w:rsidR="00DA718E" w:rsidRDefault="00DA718E" w:rsidP="000C4A0D">
            <w:pPr>
              <w:widowControl w:val="0"/>
              <w:autoSpaceDE w:val="0"/>
              <w:autoSpaceDN w:val="0"/>
              <w:adjustRightInd w:val="0"/>
              <w:spacing w:after="0" w:line="240" w:lineRule="auto"/>
              <w:rPr>
                <w:rFonts w:ascii="Arial" w:hAnsi="Arial" w:cs="Arial"/>
              </w:rPr>
            </w:pPr>
          </w:p>
          <w:p w14:paraId="7E15BC87" w14:textId="4CF57262" w:rsidR="00DA718E" w:rsidRDefault="00DA718E" w:rsidP="000C4A0D">
            <w:pPr>
              <w:widowControl w:val="0"/>
              <w:autoSpaceDE w:val="0"/>
              <w:autoSpaceDN w:val="0"/>
              <w:adjustRightInd w:val="0"/>
              <w:spacing w:after="0" w:line="240" w:lineRule="auto"/>
              <w:rPr>
                <w:rFonts w:ascii="Arial" w:hAnsi="Arial" w:cs="Arial"/>
              </w:rPr>
            </w:pPr>
            <w:r w:rsidRPr="00E405F5">
              <w:rPr>
                <w:rStyle w:val="HeadingunnumberedChar"/>
                <w:rFonts w:ascii="Arial" w:eastAsia="Calibri" w:hAnsi="Arial"/>
                <w:b w:val="0"/>
                <w:color w:val="000000"/>
              </w:rPr>
              <w:t>Retrieve IRIS 547 Screen</w:t>
            </w:r>
            <w:r>
              <w:rPr>
                <w:rStyle w:val="HeadingunnumberedChar"/>
                <w:rFonts w:ascii="Arial" w:eastAsia="Calibri" w:hAnsi="Arial"/>
                <w:b w:val="0"/>
                <w:color w:val="000000"/>
              </w:rPr>
              <w:t xml:space="preserve"> -</w:t>
            </w:r>
          </w:p>
          <w:p w14:paraId="238EA2C1" w14:textId="706C195B" w:rsidR="007113F8" w:rsidRPr="00E405F5" w:rsidRDefault="00DA718E" w:rsidP="000C4A0D">
            <w:pPr>
              <w:widowControl w:val="0"/>
              <w:autoSpaceDE w:val="0"/>
              <w:autoSpaceDN w:val="0"/>
              <w:adjustRightInd w:val="0"/>
              <w:spacing w:after="0" w:line="240" w:lineRule="auto"/>
              <w:rPr>
                <w:rFonts w:ascii="Arial" w:hAnsi="Arial" w:cs="Arial"/>
              </w:rPr>
            </w:pPr>
            <w:r w:rsidRPr="00E405F5">
              <w:rPr>
                <w:rFonts w:ascii="Arial" w:hAnsi="Arial" w:cs="Arial"/>
              </w:rPr>
              <w:t>This screenshot will provide the employee’s salary history during the EML Request period, this will be crucial in determining the Salary Share Amount</w:t>
            </w:r>
          </w:p>
        </w:tc>
      </w:tr>
      <w:tr w:rsidR="009D70D7" w:rsidRPr="00E405F5" w14:paraId="238EA2DC"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CD" w14:textId="34964453" w:rsidR="009D70D7" w:rsidRPr="00E405F5" w:rsidRDefault="00BD2A06" w:rsidP="00213175">
            <w:pPr>
              <w:pStyle w:val="BodyRow"/>
              <w:rPr>
                <w:b/>
                <w:sz w:val="22"/>
                <w:szCs w:val="22"/>
              </w:rPr>
            </w:pPr>
            <w:r w:rsidRPr="00E405F5">
              <w:rPr>
                <w:b/>
                <w:sz w:val="22"/>
                <w:szCs w:val="22"/>
              </w:rPr>
              <w:t xml:space="preserve">Step </w:t>
            </w:r>
            <w:r w:rsidR="00DA718E">
              <w:rPr>
                <w:b/>
                <w:sz w:val="22"/>
                <w:szCs w:val="22"/>
              </w:rPr>
              <w:t>9</w:t>
            </w:r>
          </w:p>
          <w:p w14:paraId="238EA2CE" w14:textId="4E4B683F" w:rsidR="009D70D7" w:rsidRPr="00E405F5" w:rsidRDefault="006712C7" w:rsidP="00213175">
            <w:pPr>
              <w:pStyle w:val="BodyRow"/>
              <w:rPr>
                <w:b/>
                <w:sz w:val="22"/>
                <w:szCs w:val="22"/>
              </w:rPr>
            </w:pPr>
            <w:r>
              <w:rPr>
                <w:b/>
                <w:sz w:val="22"/>
                <w:szCs w:val="22"/>
              </w:rPr>
              <w:t>HC</w:t>
            </w:r>
            <w:r w:rsidR="00C33AE5" w:rsidRPr="00E405F5">
              <w:rPr>
                <w:b/>
                <w:sz w:val="22"/>
                <w:szCs w:val="22"/>
              </w:rPr>
              <w:t>SC/</w:t>
            </w:r>
            <w:r w:rsidR="009D70D7" w:rsidRPr="00E405F5">
              <w:rPr>
                <w:b/>
                <w:sz w:val="22"/>
                <w:szCs w:val="22"/>
              </w:rPr>
              <w:t>P</w:t>
            </w:r>
            <w:r w:rsidR="00FC0A0F" w:rsidRPr="00E405F5">
              <w:rPr>
                <w:b/>
                <w:sz w:val="22"/>
                <w:szCs w:val="22"/>
              </w:rPr>
              <w:t>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CF" w14:textId="77777777" w:rsidR="00C33AE5" w:rsidRPr="00E405F5" w:rsidRDefault="00C33AE5" w:rsidP="00C33AE5">
            <w:pPr>
              <w:pStyle w:val="BodyRow"/>
              <w:spacing w:before="0" w:after="0"/>
              <w:rPr>
                <w:bCs/>
                <w:sz w:val="22"/>
                <w:szCs w:val="22"/>
              </w:rPr>
            </w:pPr>
            <w:r w:rsidRPr="00E405F5">
              <w:rPr>
                <w:bCs/>
                <w:sz w:val="22"/>
                <w:szCs w:val="22"/>
              </w:rPr>
              <w:t>Log into webTA system by using your User ID and Password.</w:t>
            </w:r>
          </w:p>
          <w:p w14:paraId="238EA2D0" w14:textId="77777777" w:rsidR="00EE41AD" w:rsidRPr="00E405F5" w:rsidRDefault="00EE41AD" w:rsidP="00EE41AD">
            <w:pPr>
              <w:pStyle w:val="Bulleted"/>
              <w:numPr>
                <w:ilvl w:val="0"/>
                <w:numId w:val="0"/>
              </w:numPr>
              <w:spacing w:before="60" w:after="60" w:line="240" w:lineRule="auto"/>
              <w:rPr>
                <w:rStyle w:val="HeadingunnumberedChar"/>
                <w:rFonts w:ascii="Arial" w:eastAsia="Calibri" w:hAnsi="Arial"/>
                <w:b w:val="0"/>
                <w:color w:val="000000"/>
              </w:rPr>
            </w:pPr>
          </w:p>
          <w:p w14:paraId="559DEEB1" w14:textId="77777777" w:rsidR="00C33AE5" w:rsidRDefault="00C33AE5" w:rsidP="00FC0A0F">
            <w:pPr>
              <w:pStyle w:val="Bulleted"/>
              <w:numPr>
                <w:ilvl w:val="0"/>
                <w:numId w:val="0"/>
              </w:numPr>
              <w:spacing w:before="60" w:after="60" w:line="240" w:lineRule="auto"/>
              <w:rPr>
                <w:rStyle w:val="HeadingunnumberedChar"/>
                <w:rFonts w:ascii="Arial" w:eastAsia="Calibri" w:hAnsi="Arial"/>
                <w:b w:val="0"/>
                <w:color w:val="000000"/>
              </w:rPr>
            </w:pPr>
          </w:p>
          <w:p w14:paraId="26DADA56"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34F6ED82"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00026D05"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781D15A8"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0ED4BAC2"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120D54F5"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2481027D"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044933D4"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07560B42"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0AFAA225"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4C2B1DA3"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2D1CD8E6" w14:textId="77777777" w:rsidR="00DA718E" w:rsidRDefault="00DA718E" w:rsidP="00FC0A0F">
            <w:pPr>
              <w:pStyle w:val="Bulleted"/>
              <w:numPr>
                <w:ilvl w:val="0"/>
                <w:numId w:val="0"/>
              </w:numPr>
              <w:spacing w:before="60" w:after="60" w:line="240" w:lineRule="auto"/>
              <w:rPr>
                <w:rStyle w:val="HeadingunnumberedChar"/>
                <w:rFonts w:ascii="Arial" w:eastAsia="Calibri" w:hAnsi="Arial"/>
                <w:b w:val="0"/>
                <w:color w:val="000000"/>
              </w:rPr>
            </w:pPr>
          </w:p>
          <w:p w14:paraId="238EA2D2" w14:textId="25A9F87A" w:rsidR="00DA718E" w:rsidRPr="00E405F5" w:rsidRDefault="00DA718E" w:rsidP="00DA718E">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D3" w14:textId="77777777" w:rsidR="00C33AE5" w:rsidRPr="00E405F5" w:rsidRDefault="00C33AE5" w:rsidP="00C33AE5">
            <w:pPr>
              <w:pStyle w:val="BodyRow"/>
              <w:spacing w:before="0" w:after="0"/>
              <w:rPr>
                <w:sz w:val="22"/>
                <w:szCs w:val="22"/>
              </w:rPr>
            </w:pPr>
            <w:r w:rsidRPr="00E405F5">
              <w:rPr>
                <w:sz w:val="22"/>
                <w:szCs w:val="22"/>
              </w:rPr>
              <w:t>webTA Link:</w:t>
            </w:r>
          </w:p>
          <w:p w14:paraId="238EA2D4" w14:textId="77777777" w:rsidR="00C33AE5" w:rsidRPr="00E405F5" w:rsidRDefault="00AC499C" w:rsidP="00C33AE5">
            <w:pPr>
              <w:pStyle w:val="BodyRow"/>
              <w:spacing w:before="0" w:after="0"/>
              <w:rPr>
                <w:sz w:val="22"/>
                <w:szCs w:val="22"/>
              </w:rPr>
            </w:pPr>
            <w:hyperlink r:id="rId18" w:history="1">
              <w:r w:rsidR="00C33AE5" w:rsidRPr="00E405F5">
                <w:rPr>
                  <w:rStyle w:val="Hyperlink"/>
                  <w:rFonts w:cs="Arial"/>
                  <w:sz w:val="22"/>
                  <w:szCs w:val="22"/>
                </w:rPr>
                <w:t>https://wta.hs.nfc.usda.gov/webta/servlet/com.threeis.webta.H000welcome</w:t>
              </w:r>
            </w:hyperlink>
          </w:p>
          <w:p w14:paraId="238EA2D5" w14:textId="77777777" w:rsidR="00C33AE5" w:rsidRPr="00E405F5" w:rsidRDefault="00C33AE5" w:rsidP="00C33AE5">
            <w:pPr>
              <w:pStyle w:val="BodyRow"/>
              <w:spacing w:before="0" w:after="0"/>
              <w:rPr>
                <w:sz w:val="22"/>
                <w:szCs w:val="22"/>
              </w:rPr>
            </w:pPr>
            <w:r w:rsidRPr="00E405F5">
              <w:rPr>
                <w:sz w:val="22"/>
                <w:szCs w:val="22"/>
              </w:rPr>
              <w:t xml:space="preserve"> </w:t>
            </w:r>
          </w:p>
          <w:p w14:paraId="238EA2D6" w14:textId="77777777" w:rsidR="00C33AE5" w:rsidRDefault="00C33AE5" w:rsidP="00C33AE5">
            <w:pPr>
              <w:widowControl w:val="0"/>
              <w:autoSpaceDE w:val="0"/>
              <w:autoSpaceDN w:val="0"/>
              <w:adjustRightInd w:val="0"/>
              <w:spacing w:after="0" w:line="240" w:lineRule="auto"/>
              <w:rPr>
                <w:rFonts w:ascii="Arial" w:hAnsi="Arial" w:cs="Arial"/>
              </w:rPr>
            </w:pPr>
            <w:r w:rsidRPr="00E405F5">
              <w:rPr>
                <w:rFonts w:ascii="Arial" w:hAnsi="Arial" w:cs="Arial"/>
              </w:rPr>
              <w:t>The webTA main menu page is displayed.</w:t>
            </w:r>
          </w:p>
          <w:p w14:paraId="0B7172C7" w14:textId="77777777" w:rsidR="00DA718E" w:rsidRPr="00E405F5" w:rsidRDefault="00DA718E" w:rsidP="00C33AE5">
            <w:pPr>
              <w:widowControl w:val="0"/>
              <w:autoSpaceDE w:val="0"/>
              <w:autoSpaceDN w:val="0"/>
              <w:adjustRightInd w:val="0"/>
              <w:spacing w:after="0" w:line="240" w:lineRule="auto"/>
              <w:rPr>
                <w:rFonts w:ascii="Arial" w:hAnsi="Arial" w:cs="Arial"/>
              </w:rPr>
            </w:pPr>
          </w:p>
          <w:p w14:paraId="594D743F" w14:textId="77777777" w:rsidR="00DA718E" w:rsidRPr="00E405F5" w:rsidRDefault="00DA718E" w:rsidP="00DA718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Retrieve webTA records</w:t>
            </w:r>
          </w:p>
          <w:p w14:paraId="238EA2D7" w14:textId="77777777" w:rsidR="00C33AE5" w:rsidRPr="00E405F5" w:rsidRDefault="00C33AE5" w:rsidP="00FC0A0F">
            <w:pPr>
              <w:widowControl w:val="0"/>
              <w:autoSpaceDE w:val="0"/>
              <w:autoSpaceDN w:val="0"/>
              <w:adjustRightInd w:val="0"/>
              <w:spacing w:after="0" w:line="240" w:lineRule="auto"/>
              <w:rPr>
                <w:rFonts w:ascii="Arial" w:hAnsi="Arial" w:cs="Arial"/>
              </w:rPr>
            </w:pPr>
          </w:p>
          <w:p w14:paraId="238EA2D8" w14:textId="013F6298" w:rsidR="00C33AE5" w:rsidRPr="00E405F5" w:rsidRDefault="00C33AE5" w:rsidP="00FC0A0F">
            <w:pPr>
              <w:widowControl w:val="0"/>
              <w:autoSpaceDE w:val="0"/>
              <w:autoSpaceDN w:val="0"/>
              <w:adjustRightInd w:val="0"/>
              <w:spacing w:after="0" w:line="240" w:lineRule="auto"/>
              <w:rPr>
                <w:rFonts w:ascii="Arial" w:hAnsi="Arial" w:cs="Arial"/>
              </w:rPr>
            </w:pPr>
            <w:r w:rsidRPr="00E405F5">
              <w:rPr>
                <w:rFonts w:ascii="Arial" w:hAnsi="Arial" w:cs="Arial"/>
              </w:rPr>
              <w:t xml:space="preserve">Timecards </w:t>
            </w:r>
            <w:r w:rsidR="009D70D7" w:rsidRPr="00E405F5">
              <w:rPr>
                <w:rFonts w:ascii="Arial" w:hAnsi="Arial" w:cs="Arial"/>
              </w:rPr>
              <w:t>covering the</w:t>
            </w:r>
            <w:r w:rsidR="00F6231E" w:rsidRPr="00E405F5">
              <w:rPr>
                <w:rFonts w:ascii="Arial" w:hAnsi="Arial" w:cs="Arial"/>
              </w:rPr>
              <w:t xml:space="preserve"> </w:t>
            </w:r>
            <w:r w:rsidRPr="00E405F5">
              <w:rPr>
                <w:rFonts w:ascii="Arial" w:hAnsi="Arial" w:cs="Arial"/>
              </w:rPr>
              <w:t>r</w:t>
            </w:r>
            <w:r w:rsidR="009D70D7" w:rsidRPr="00E405F5">
              <w:rPr>
                <w:rFonts w:ascii="Arial" w:hAnsi="Arial" w:cs="Arial"/>
              </w:rPr>
              <w:t xml:space="preserve">equested </w:t>
            </w:r>
            <w:r w:rsidRPr="00E405F5">
              <w:rPr>
                <w:rFonts w:ascii="Arial" w:hAnsi="Arial" w:cs="Arial"/>
              </w:rPr>
              <w:t>p</w:t>
            </w:r>
            <w:r w:rsidR="009D70D7" w:rsidRPr="00E405F5">
              <w:rPr>
                <w:rFonts w:ascii="Arial" w:hAnsi="Arial" w:cs="Arial"/>
              </w:rPr>
              <w:t xml:space="preserve">eriod identifies </w:t>
            </w:r>
            <w:r w:rsidR="00626C41" w:rsidRPr="00E405F5">
              <w:rPr>
                <w:rFonts w:ascii="Arial" w:hAnsi="Arial" w:cs="Arial"/>
              </w:rPr>
              <w:t>whether</w:t>
            </w:r>
            <w:r w:rsidR="009D70D7" w:rsidRPr="00E405F5">
              <w:rPr>
                <w:rFonts w:ascii="Arial" w:hAnsi="Arial" w:cs="Arial"/>
              </w:rPr>
              <w:t xml:space="preserve"> the employee </w:t>
            </w:r>
            <w:r w:rsidRPr="00E405F5">
              <w:rPr>
                <w:rFonts w:ascii="Arial" w:hAnsi="Arial" w:cs="Arial"/>
              </w:rPr>
              <w:t xml:space="preserve">used </w:t>
            </w:r>
            <w:r w:rsidR="009D70D7" w:rsidRPr="00E405F5">
              <w:rPr>
                <w:rFonts w:ascii="Arial" w:hAnsi="Arial" w:cs="Arial"/>
              </w:rPr>
              <w:t xml:space="preserve">leave during the period that </w:t>
            </w:r>
            <w:r w:rsidR="00FC0A0F" w:rsidRPr="00E405F5">
              <w:rPr>
                <w:rFonts w:ascii="Arial" w:hAnsi="Arial" w:cs="Arial"/>
              </w:rPr>
              <w:t>he/she</w:t>
            </w:r>
            <w:r w:rsidR="009D70D7" w:rsidRPr="00E405F5">
              <w:rPr>
                <w:rFonts w:ascii="Arial" w:hAnsi="Arial" w:cs="Arial"/>
              </w:rPr>
              <w:t xml:space="preserve"> </w:t>
            </w:r>
            <w:r w:rsidR="00FC0A0F" w:rsidRPr="00E405F5">
              <w:rPr>
                <w:rFonts w:ascii="Arial" w:hAnsi="Arial" w:cs="Arial"/>
              </w:rPr>
              <w:t>is</w:t>
            </w:r>
            <w:r w:rsidR="009D70D7" w:rsidRPr="00E405F5">
              <w:rPr>
                <w:rFonts w:ascii="Arial" w:hAnsi="Arial" w:cs="Arial"/>
              </w:rPr>
              <w:t xml:space="preserve"> requesting </w:t>
            </w:r>
          </w:p>
          <w:p w14:paraId="238EA2D9" w14:textId="77777777" w:rsidR="00C33AE5" w:rsidRPr="00E405F5" w:rsidRDefault="009D70D7" w:rsidP="00FC0A0F">
            <w:pPr>
              <w:widowControl w:val="0"/>
              <w:autoSpaceDE w:val="0"/>
              <w:autoSpaceDN w:val="0"/>
              <w:adjustRightInd w:val="0"/>
              <w:spacing w:after="0" w:line="240" w:lineRule="auto"/>
              <w:rPr>
                <w:rFonts w:ascii="Arial" w:hAnsi="Arial" w:cs="Arial"/>
              </w:rPr>
            </w:pPr>
            <w:r w:rsidRPr="00E405F5">
              <w:rPr>
                <w:rFonts w:ascii="Arial" w:hAnsi="Arial" w:cs="Arial"/>
              </w:rPr>
              <w:t xml:space="preserve">EML.  </w:t>
            </w:r>
          </w:p>
          <w:p w14:paraId="238EA2DA" w14:textId="77777777" w:rsidR="00C33AE5" w:rsidRPr="00E405F5" w:rsidRDefault="00C33AE5" w:rsidP="00FC0A0F">
            <w:pPr>
              <w:widowControl w:val="0"/>
              <w:autoSpaceDE w:val="0"/>
              <w:autoSpaceDN w:val="0"/>
              <w:adjustRightInd w:val="0"/>
              <w:spacing w:after="0" w:line="240" w:lineRule="auto"/>
              <w:rPr>
                <w:rFonts w:ascii="Arial" w:hAnsi="Arial" w:cs="Arial"/>
              </w:rPr>
            </w:pPr>
          </w:p>
          <w:p w14:paraId="03C7E857" w14:textId="25B162A2" w:rsidR="009D70D7" w:rsidRDefault="009D70D7" w:rsidP="00FC0A0F">
            <w:pPr>
              <w:widowControl w:val="0"/>
              <w:autoSpaceDE w:val="0"/>
              <w:autoSpaceDN w:val="0"/>
              <w:adjustRightInd w:val="0"/>
              <w:spacing w:after="0" w:line="240" w:lineRule="auto"/>
              <w:rPr>
                <w:rFonts w:ascii="Arial" w:hAnsi="Arial" w:cs="Arial"/>
              </w:rPr>
            </w:pPr>
            <w:r w:rsidRPr="00E405F5">
              <w:rPr>
                <w:rFonts w:ascii="Arial" w:hAnsi="Arial" w:cs="Arial"/>
              </w:rPr>
              <w:t xml:space="preserve">If the employee requested any leave during the requested </w:t>
            </w:r>
            <w:r w:rsidR="004D6F8A" w:rsidRPr="00E405F5">
              <w:rPr>
                <w:rFonts w:ascii="Arial" w:hAnsi="Arial" w:cs="Arial"/>
              </w:rPr>
              <w:t>period,</w:t>
            </w:r>
            <w:r w:rsidRPr="00E405F5">
              <w:rPr>
                <w:rFonts w:ascii="Arial" w:hAnsi="Arial" w:cs="Arial"/>
              </w:rPr>
              <w:t xml:space="preserve"> the days of leave usage will not be considered for EML entitlements.</w:t>
            </w:r>
          </w:p>
          <w:p w14:paraId="27291053" w14:textId="77777777" w:rsidR="00DA718E" w:rsidRDefault="00DA718E" w:rsidP="00FC0A0F">
            <w:pPr>
              <w:widowControl w:val="0"/>
              <w:autoSpaceDE w:val="0"/>
              <w:autoSpaceDN w:val="0"/>
              <w:adjustRightInd w:val="0"/>
              <w:spacing w:after="0" w:line="240" w:lineRule="auto"/>
              <w:rPr>
                <w:rFonts w:ascii="Arial" w:hAnsi="Arial" w:cs="Arial"/>
              </w:rPr>
            </w:pPr>
          </w:p>
          <w:p w14:paraId="6D63F4E6" w14:textId="77777777" w:rsidR="00DA718E" w:rsidRDefault="00DA718E" w:rsidP="00FC0A0F">
            <w:pPr>
              <w:widowControl w:val="0"/>
              <w:autoSpaceDE w:val="0"/>
              <w:autoSpaceDN w:val="0"/>
              <w:adjustRightInd w:val="0"/>
              <w:spacing w:after="0" w:line="240" w:lineRule="auto"/>
              <w:rPr>
                <w:rFonts w:ascii="Arial" w:hAnsi="Arial" w:cs="Arial"/>
              </w:rPr>
            </w:pPr>
          </w:p>
          <w:p w14:paraId="04AE2C27" w14:textId="77777777" w:rsidR="00DA718E" w:rsidRDefault="00DA718E" w:rsidP="00DA718E">
            <w:pPr>
              <w:pStyle w:val="Bulleted"/>
              <w:numPr>
                <w:ilvl w:val="0"/>
                <w:numId w:val="0"/>
              </w:numPr>
              <w:spacing w:before="60" w:after="60" w:line="240" w:lineRule="auto"/>
              <w:rPr>
                <w:bCs/>
              </w:rPr>
            </w:pPr>
            <w:r w:rsidRPr="00E405F5">
              <w:rPr>
                <w:bCs/>
              </w:rPr>
              <w:t xml:space="preserve">Pull up the Master Timekeeper main menu in webTA and search for the employee by name and /or SSN. </w:t>
            </w:r>
          </w:p>
          <w:p w14:paraId="2EB716F7" w14:textId="28E080C1" w:rsidR="00DA718E" w:rsidRDefault="00DA718E" w:rsidP="00DA718E">
            <w:pPr>
              <w:widowControl w:val="0"/>
              <w:autoSpaceDE w:val="0"/>
              <w:autoSpaceDN w:val="0"/>
              <w:adjustRightInd w:val="0"/>
              <w:spacing w:after="0" w:line="240" w:lineRule="auto"/>
              <w:rPr>
                <w:rFonts w:ascii="Arial" w:hAnsi="Arial" w:cs="Arial"/>
              </w:rPr>
            </w:pPr>
            <w:r w:rsidRPr="00DA718E">
              <w:rPr>
                <w:rFonts w:ascii="Arial" w:hAnsi="Arial" w:cs="Arial"/>
                <w:bCs/>
              </w:rPr>
              <w:t>Click on Search</w:t>
            </w:r>
            <w:r>
              <w:rPr>
                <w:bCs/>
              </w:rPr>
              <w:t>.</w:t>
            </w:r>
          </w:p>
          <w:p w14:paraId="40F8BB80" w14:textId="77777777" w:rsidR="00DA718E" w:rsidRDefault="00DA718E" w:rsidP="00FC0A0F">
            <w:pPr>
              <w:widowControl w:val="0"/>
              <w:autoSpaceDE w:val="0"/>
              <w:autoSpaceDN w:val="0"/>
              <w:adjustRightInd w:val="0"/>
              <w:spacing w:after="0" w:line="240" w:lineRule="auto"/>
              <w:rPr>
                <w:rFonts w:ascii="Arial" w:hAnsi="Arial" w:cs="Arial"/>
              </w:rPr>
            </w:pPr>
          </w:p>
          <w:p w14:paraId="213DF911" w14:textId="28C22055" w:rsidR="00DA718E" w:rsidRDefault="00DA718E" w:rsidP="00FC0A0F">
            <w:pPr>
              <w:widowControl w:val="0"/>
              <w:autoSpaceDE w:val="0"/>
              <w:autoSpaceDN w:val="0"/>
              <w:adjustRightInd w:val="0"/>
              <w:spacing w:after="0" w:line="240" w:lineRule="auto"/>
              <w:rPr>
                <w:rFonts w:ascii="Arial" w:hAnsi="Arial" w:cs="Arial"/>
              </w:rPr>
            </w:pPr>
            <w:r w:rsidRPr="00DA718E">
              <w:rPr>
                <w:rFonts w:ascii="Arial" w:hAnsi="Arial" w:cs="Arial"/>
                <w:bCs/>
              </w:rPr>
              <w:t>Populate the circle to the left of the search results screen to select the correct employee account</w:t>
            </w:r>
            <w:r>
              <w:rPr>
                <w:bCs/>
              </w:rPr>
              <w:t>.</w:t>
            </w:r>
          </w:p>
          <w:p w14:paraId="77ADB5CA" w14:textId="77777777" w:rsidR="00DA718E" w:rsidRDefault="00DA718E" w:rsidP="00FC0A0F">
            <w:pPr>
              <w:widowControl w:val="0"/>
              <w:autoSpaceDE w:val="0"/>
              <w:autoSpaceDN w:val="0"/>
              <w:adjustRightInd w:val="0"/>
              <w:spacing w:after="0" w:line="240" w:lineRule="auto"/>
              <w:rPr>
                <w:rFonts w:ascii="Arial" w:hAnsi="Arial" w:cs="Arial"/>
              </w:rPr>
            </w:pPr>
          </w:p>
          <w:p w14:paraId="4ACD9128" w14:textId="77777777" w:rsidR="00DA718E" w:rsidRPr="00DA718E" w:rsidRDefault="00DA718E" w:rsidP="00FC0A0F">
            <w:pPr>
              <w:widowControl w:val="0"/>
              <w:autoSpaceDE w:val="0"/>
              <w:autoSpaceDN w:val="0"/>
              <w:adjustRightInd w:val="0"/>
              <w:spacing w:after="0" w:line="240" w:lineRule="auto"/>
              <w:rPr>
                <w:rFonts w:ascii="Arial" w:hAnsi="Arial" w:cs="Arial"/>
                <w:bCs/>
              </w:rPr>
            </w:pPr>
            <w:r w:rsidRPr="00DA718E">
              <w:rPr>
                <w:rFonts w:ascii="Arial" w:hAnsi="Arial" w:cs="Arial"/>
                <w:bCs/>
              </w:rPr>
              <w:t>Confirm name, user ID</w:t>
            </w:r>
          </w:p>
          <w:p w14:paraId="4B46903C" w14:textId="77777777" w:rsidR="00DA718E" w:rsidRPr="00DA718E" w:rsidRDefault="00DA718E" w:rsidP="00FC0A0F">
            <w:pPr>
              <w:widowControl w:val="0"/>
              <w:autoSpaceDE w:val="0"/>
              <w:autoSpaceDN w:val="0"/>
              <w:adjustRightInd w:val="0"/>
              <w:spacing w:after="0" w:line="240" w:lineRule="auto"/>
              <w:rPr>
                <w:rFonts w:ascii="Arial" w:hAnsi="Arial" w:cs="Arial"/>
                <w:bCs/>
              </w:rPr>
            </w:pPr>
          </w:p>
          <w:p w14:paraId="25C5A8EA" w14:textId="77777777" w:rsidR="00DA718E" w:rsidRDefault="00DA718E" w:rsidP="00FC0A0F">
            <w:pPr>
              <w:widowControl w:val="0"/>
              <w:autoSpaceDE w:val="0"/>
              <w:autoSpaceDN w:val="0"/>
              <w:adjustRightInd w:val="0"/>
              <w:spacing w:after="0" w:line="240" w:lineRule="auto"/>
              <w:rPr>
                <w:rFonts w:ascii="Arial" w:hAnsi="Arial" w:cs="Arial"/>
              </w:rPr>
            </w:pPr>
            <w:r w:rsidRPr="00DA718E">
              <w:rPr>
                <w:rFonts w:ascii="Arial" w:hAnsi="Arial" w:cs="Arial"/>
                <w:bCs/>
              </w:rPr>
              <w:t>Press the Certified T&amp;A button.</w:t>
            </w:r>
            <w:r w:rsidRPr="00DA718E">
              <w:rPr>
                <w:rFonts w:ascii="Arial" w:hAnsi="Arial" w:cs="Arial"/>
              </w:rPr>
              <w:t xml:space="preserve"> Certified T&amp;A summary page displays.</w:t>
            </w:r>
          </w:p>
          <w:p w14:paraId="2AEDE669" w14:textId="77777777" w:rsidR="00DA718E" w:rsidRDefault="00DA718E" w:rsidP="00FC0A0F">
            <w:pPr>
              <w:widowControl w:val="0"/>
              <w:autoSpaceDE w:val="0"/>
              <w:autoSpaceDN w:val="0"/>
              <w:adjustRightInd w:val="0"/>
              <w:spacing w:after="0" w:line="240" w:lineRule="auto"/>
              <w:rPr>
                <w:rFonts w:ascii="Arial" w:hAnsi="Arial" w:cs="Arial"/>
              </w:rPr>
            </w:pPr>
          </w:p>
          <w:p w14:paraId="5487018B" w14:textId="3F7350A5" w:rsidR="00DA718E" w:rsidRDefault="00DA718E" w:rsidP="00FC0A0F">
            <w:pPr>
              <w:widowControl w:val="0"/>
              <w:autoSpaceDE w:val="0"/>
              <w:autoSpaceDN w:val="0"/>
              <w:adjustRightInd w:val="0"/>
              <w:spacing w:after="0" w:line="240" w:lineRule="auto"/>
              <w:rPr>
                <w:rFonts w:ascii="Arial" w:hAnsi="Arial" w:cs="Arial"/>
                <w:bCs/>
              </w:rPr>
            </w:pPr>
            <w:r w:rsidRPr="00DA718E">
              <w:rPr>
                <w:rFonts w:ascii="Arial" w:hAnsi="Arial" w:cs="Arial"/>
                <w:bCs/>
              </w:rPr>
              <w:t xml:space="preserve">If the employee has time entered for a pay period during the requested period of Emergency Military Leave, </w:t>
            </w:r>
            <w:r w:rsidR="00C058DF" w:rsidRPr="00DA718E">
              <w:rPr>
                <w:rFonts w:ascii="Arial" w:hAnsi="Arial" w:cs="Arial"/>
                <w:bCs/>
              </w:rPr>
              <w:t>select the</w:t>
            </w:r>
            <w:r w:rsidRPr="00DA718E">
              <w:rPr>
                <w:rFonts w:ascii="Arial" w:hAnsi="Arial" w:cs="Arial"/>
                <w:bCs/>
              </w:rPr>
              <w:t xml:space="preserve"> latest pay period check box and press the View Certify Summary button at the bottom of the page.</w:t>
            </w:r>
          </w:p>
          <w:p w14:paraId="5A531D2B" w14:textId="77777777" w:rsidR="0018613B" w:rsidRDefault="0018613B" w:rsidP="00FC0A0F">
            <w:pPr>
              <w:widowControl w:val="0"/>
              <w:autoSpaceDE w:val="0"/>
              <w:autoSpaceDN w:val="0"/>
              <w:adjustRightInd w:val="0"/>
              <w:spacing w:after="0" w:line="240" w:lineRule="auto"/>
              <w:rPr>
                <w:rFonts w:ascii="Arial" w:hAnsi="Arial" w:cs="Arial"/>
                <w:bCs/>
              </w:rPr>
            </w:pPr>
          </w:p>
          <w:p w14:paraId="238EA2DB" w14:textId="7F16B32E" w:rsidR="0018613B" w:rsidRPr="0018613B" w:rsidRDefault="0018613B" w:rsidP="00FC0A0F">
            <w:pPr>
              <w:widowControl w:val="0"/>
              <w:autoSpaceDE w:val="0"/>
              <w:autoSpaceDN w:val="0"/>
              <w:adjustRightInd w:val="0"/>
              <w:spacing w:after="0" w:line="240" w:lineRule="auto"/>
              <w:rPr>
                <w:rFonts w:ascii="Arial" w:hAnsi="Arial" w:cs="Arial"/>
              </w:rPr>
            </w:pPr>
            <w:r w:rsidRPr="0018613B">
              <w:rPr>
                <w:rFonts w:ascii="Arial" w:hAnsi="Arial" w:cs="Arial"/>
              </w:rPr>
              <w:t>A listing of previously certified T&amp;As will appear.</w:t>
            </w:r>
          </w:p>
        </w:tc>
      </w:tr>
      <w:tr w:rsidR="00EE41AD" w:rsidRPr="00E405F5" w14:paraId="238EA2E1" w14:textId="77777777" w:rsidTr="000C4A0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DD" w14:textId="7364CF0E" w:rsidR="00EE41AD" w:rsidRPr="00E405F5" w:rsidRDefault="00EE41AD" w:rsidP="000C4A0D">
            <w:pPr>
              <w:pStyle w:val="BodyRow"/>
              <w:rPr>
                <w:b/>
                <w:sz w:val="22"/>
                <w:szCs w:val="22"/>
              </w:rPr>
            </w:pPr>
            <w:r w:rsidRPr="00E405F5">
              <w:rPr>
                <w:b/>
                <w:sz w:val="22"/>
                <w:szCs w:val="22"/>
              </w:rPr>
              <w:t>Step 1</w:t>
            </w:r>
            <w:r w:rsidR="0018613B">
              <w:rPr>
                <w:b/>
                <w:sz w:val="22"/>
                <w:szCs w:val="22"/>
              </w:rPr>
              <w:t>0</w:t>
            </w:r>
          </w:p>
          <w:p w14:paraId="238EA2DE" w14:textId="2A36B36D" w:rsidR="00EE41AD" w:rsidRPr="00E405F5" w:rsidRDefault="006712C7" w:rsidP="000C4A0D">
            <w:pPr>
              <w:pStyle w:val="BodyRow"/>
              <w:rPr>
                <w:b/>
                <w:sz w:val="22"/>
                <w:szCs w:val="22"/>
              </w:rPr>
            </w:pPr>
            <w:r>
              <w:rPr>
                <w:b/>
                <w:sz w:val="22"/>
                <w:szCs w:val="22"/>
              </w:rPr>
              <w:t>HC</w:t>
            </w:r>
            <w:r w:rsidR="00EE41AD"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DF" w14:textId="72690886" w:rsidR="00EE41AD" w:rsidRPr="00E405F5" w:rsidRDefault="0018613B" w:rsidP="000C4A0D">
            <w:pPr>
              <w:pStyle w:val="Bulleted"/>
              <w:numPr>
                <w:ilvl w:val="0"/>
                <w:numId w:val="0"/>
              </w:numPr>
              <w:spacing w:before="60" w:after="60" w:line="240" w:lineRule="auto"/>
              <w:rPr>
                <w:bCs/>
              </w:rPr>
            </w:pPr>
            <w:r w:rsidRPr="00E405F5">
              <w:rPr>
                <w:rStyle w:val="HeadingunnumberedChar"/>
                <w:rFonts w:ascii="Arial" w:eastAsia="Calibri" w:hAnsi="Arial"/>
                <w:b w:val="0"/>
                <w:color w:val="000000"/>
              </w:rPr>
              <w:t xml:space="preserve">Retrieve Payroll </w:t>
            </w:r>
            <w:r w:rsidR="00D944B4" w:rsidRPr="00E405F5">
              <w:rPr>
                <w:rStyle w:val="HeadingunnumberedChar"/>
                <w:rFonts w:ascii="Arial" w:eastAsia="Calibri" w:hAnsi="Arial"/>
                <w:b w:val="0"/>
                <w:color w:val="000000"/>
              </w:rPr>
              <w:t>Listing from</w:t>
            </w:r>
            <w:r w:rsidRPr="00E405F5">
              <w:rPr>
                <w:rStyle w:val="HeadingunnumberedChar"/>
                <w:rFonts w:ascii="Arial" w:eastAsia="Calibri" w:hAnsi="Arial"/>
                <w:b w:val="0"/>
                <w:color w:val="000000"/>
              </w:rPr>
              <w:t xml:space="preserve"> the NFC Reporting Center</w:t>
            </w:r>
            <w:r w:rsidR="001028E4">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02AF4A5" w14:textId="27D98EB5"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Fonts w:ascii="Arial" w:hAnsi="Arial" w:cs="Arial"/>
              </w:rPr>
              <w:t xml:space="preserve">Payroll listings for the requested period will identify </w:t>
            </w:r>
            <w:r w:rsidR="00172E7A" w:rsidRPr="00E405F5">
              <w:rPr>
                <w:rFonts w:ascii="Arial" w:hAnsi="Arial" w:cs="Arial"/>
              </w:rPr>
              <w:t>whether</w:t>
            </w:r>
            <w:r w:rsidRPr="00E405F5">
              <w:rPr>
                <w:rFonts w:ascii="Arial" w:hAnsi="Arial" w:cs="Arial"/>
              </w:rPr>
              <w:t xml:space="preserve"> any additional compensation requested in webTA was in fact paid.  Those days will not be considered for EML entitlements.</w:t>
            </w:r>
            <w:r w:rsidRPr="00E405F5">
              <w:rPr>
                <w:rStyle w:val="HeadingunnumberedChar"/>
                <w:rFonts w:ascii="Arial" w:eastAsia="Calibri" w:hAnsi="Arial"/>
                <w:b w:val="0"/>
                <w:color w:val="000000"/>
              </w:rPr>
              <w:t xml:space="preserve"> </w:t>
            </w:r>
          </w:p>
          <w:p w14:paraId="0BB810EA"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p>
          <w:p w14:paraId="2F6D9BC1" w14:textId="77777777" w:rsidR="00EE41AD"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Open web browser to the NFC Reporting Center Log on Page</w:t>
            </w:r>
            <w:r>
              <w:rPr>
                <w:rStyle w:val="HeadingunnumberedChar"/>
                <w:rFonts w:ascii="Arial" w:eastAsia="Calibri" w:hAnsi="Arial"/>
                <w:b w:val="0"/>
                <w:color w:val="000000"/>
              </w:rPr>
              <w:t>.</w:t>
            </w:r>
          </w:p>
          <w:p w14:paraId="3CB857B0" w14:textId="77777777" w:rsidR="0018613B" w:rsidRDefault="00AC499C" w:rsidP="000C4A0D">
            <w:pPr>
              <w:widowControl w:val="0"/>
              <w:autoSpaceDE w:val="0"/>
              <w:autoSpaceDN w:val="0"/>
              <w:adjustRightInd w:val="0"/>
              <w:spacing w:after="0" w:line="240" w:lineRule="auto"/>
              <w:rPr>
                <w:rStyle w:val="Hyperlink"/>
                <w:rFonts w:ascii="Arial" w:hAnsi="Arial" w:cs="Arial"/>
              </w:rPr>
            </w:pPr>
            <w:hyperlink r:id="rId19" w:history="1">
              <w:r w:rsidR="0018613B" w:rsidRPr="00E405F5">
                <w:rPr>
                  <w:rStyle w:val="Hyperlink"/>
                  <w:rFonts w:ascii="Arial" w:hAnsi="Arial" w:cs="Arial"/>
                </w:rPr>
                <w:t>https://www.nfc.usda.gov/reporting/index2.aspx</w:t>
              </w:r>
            </w:hyperlink>
          </w:p>
          <w:p w14:paraId="414ABF4B" w14:textId="77777777" w:rsidR="0018613B" w:rsidRDefault="0018613B" w:rsidP="000C4A0D">
            <w:pPr>
              <w:widowControl w:val="0"/>
              <w:autoSpaceDE w:val="0"/>
              <w:autoSpaceDN w:val="0"/>
              <w:adjustRightInd w:val="0"/>
              <w:spacing w:after="0" w:line="240" w:lineRule="auto"/>
              <w:rPr>
                <w:rStyle w:val="Hyperlink"/>
                <w:rFonts w:ascii="Arial" w:hAnsi="Arial" w:cs="Arial"/>
              </w:rPr>
            </w:pPr>
          </w:p>
          <w:p w14:paraId="57124558"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Log into the Reporting Center web interface using your Reporting Center ID and Password </w:t>
            </w:r>
          </w:p>
          <w:p w14:paraId="28962DF9"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p>
          <w:p w14:paraId="246E75D0"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Click on “Financial Reports”</w:t>
            </w:r>
            <w:r>
              <w:rPr>
                <w:rStyle w:val="HeadingunnumberedChar"/>
                <w:rFonts w:ascii="Arial" w:eastAsia="Calibri" w:hAnsi="Arial"/>
                <w:b w:val="0"/>
                <w:color w:val="000000"/>
              </w:rPr>
              <w:t>.</w:t>
            </w:r>
          </w:p>
          <w:p w14:paraId="38C3D0FD"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Click on “Payroll Listing for W-2 Research”</w:t>
            </w:r>
            <w:r>
              <w:rPr>
                <w:rStyle w:val="HeadingunnumberedChar"/>
                <w:rFonts w:ascii="Arial" w:eastAsia="Calibri" w:hAnsi="Arial"/>
                <w:b w:val="0"/>
                <w:color w:val="000000"/>
              </w:rPr>
              <w:t>.</w:t>
            </w:r>
            <w:r w:rsidRPr="00E405F5">
              <w:rPr>
                <w:rStyle w:val="HeadingunnumberedChar"/>
                <w:rFonts w:ascii="Arial" w:eastAsia="Calibri" w:hAnsi="Arial"/>
                <w:b w:val="0"/>
                <w:color w:val="000000"/>
              </w:rPr>
              <w:t xml:space="preserve"> </w:t>
            </w:r>
          </w:p>
          <w:p w14:paraId="57CC5F11"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p>
          <w:p w14:paraId="5667FD2B"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Click on “Payroll Listing for W-2 Research”</w:t>
            </w:r>
            <w:r>
              <w:rPr>
                <w:rStyle w:val="HeadingunnumberedChar"/>
                <w:rFonts w:ascii="Arial" w:eastAsia="Calibri" w:hAnsi="Arial"/>
                <w:b w:val="0"/>
                <w:color w:val="000000"/>
              </w:rPr>
              <w:t>.</w:t>
            </w:r>
          </w:p>
          <w:p w14:paraId="326BB99B"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p>
          <w:p w14:paraId="1BB6DA03"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Click on “Employee Social Security Number”</w:t>
            </w:r>
            <w:r>
              <w:rPr>
                <w:rStyle w:val="HeadingunnumberedChar"/>
                <w:rFonts w:ascii="Arial" w:eastAsia="Calibri" w:hAnsi="Arial"/>
                <w:b w:val="0"/>
                <w:color w:val="000000"/>
              </w:rPr>
              <w:t>.</w:t>
            </w:r>
          </w:p>
          <w:p w14:paraId="4EE48CBD" w14:textId="77777777"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p>
          <w:p w14:paraId="53779881" w14:textId="72991042" w:rsidR="0018613B" w:rsidRDefault="0018613B" w:rsidP="000C4A0D">
            <w:pPr>
              <w:widowControl w:val="0"/>
              <w:autoSpaceDE w:val="0"/>
              <w:autoSpaceDN w:val="0"/>
              <w:adjustRightInd w:val="0"/>
              <w:spacing w:after="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Click on “Payroll Pay Periods” </w:t>
            </w:r>
            <w:r w:rsidRPr="00E405F5">
              <w:rPr>
                <w:rStyle w:val="HeadingunnumberedChar"/>
                <w:rFonts w:ascii="Arial" w:eastAsia="Calibri" w:hAnsi="Arial"/>
                <w:b w:val="0"/>
                <w:color w:val="000000"/>
              </w:rPr>
              <w:t>and select the pay periods that encompass the requested period</w:t>
            </w:r>
            <w:r>
              <w:rPr>
                <w:rStyle w:val="HeadingunnumberedChar"/>
                <w:rFonts w:ascii="Arial" w:eastAsia="Calibri" w:hAnsi="Arial"/>
                <w:b w:val="0"/>
                <w:color w:val="000000"/>
              </w:rPr>
              <w:t>.</w:t>
            </w:r>
          </w:p>
          <w:p w14:paraId="238EA2E0" w14:textId="348C8E1C" w:rsidR="0018613B" w:rsidRPr="00E405F5" w:rsidRDefault="0018613B" w:rsidP="000C4A0D">
            <w:pPr>
              <w:widowControl w:val="0"/>
              <w:autoSpaceDE w:val="0"/>
              <w:autoSpaceDN w:val="0"/>
              <w:adjustRightInd w:val="0"/>
              <w:spacing w:after="0" w:line="240" w:lineRule="auto"/>
              <w:rPr>
                <w:rFonts w:ascii="Arial" w:hAnsi="Arial" w:cs="Arial"/>
              </w:rPr>
            </w:pPr>
            <w:r w:rsidRPr="00E405F5">
              <w:rPr>
                <w:rFonts w:ascii="Arial" w:hAnsi="Arial" w:cs="Arial"/>
              </w:rPr>
              <w:t>Selection of multiple pay periods can be done by holding the CTRL key and clicking on the desired pay periods.</w:t>
            </w:r>
          </w:p>
        </w:tc>
      </w:tr>
      <w:tr w:rsidR="0018613B" w:rsidRPr="00E405F5" w14:paraId="238EA2E6" w14:textId="77777777" w:rsidTr="000C4A0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E2" w14:textId="429361F5" w:rsidR="0018613B" w:rsidRPr="00E405F5" w:rsidRDefault="0018613B" w:rsidP="000C4A0D">
            <w:pPr>
              <w:pStyle w:val="BodyRow"/>
              <w:rPr>
                <w:b/>
                <w:sz w:val="22"/>
                <w:szCs w:val="22"/>
              </w:rPr>
            </w:pPr>
            <w:r w:rsidRPr="00E405F5">
              <w:rPr>
                <w:b/>
                <w:sz w:val="22"/>
                <w:szCs w:val="22"/>
              </w:rPr>
              <w:t>Step 1</w:t>
            </w:r>
            <w:r>
              <w:rPr>
                <w:b/>
                <w:sz w:val="22"/>
                <w:szCs w:val="22"/>
              </w:rPr>
              <w:t>1</w:t>
            </w:r>
          </w:p>
          <w:p w14:paraId="238EA2E3" w14:textId="3AED6467" w:rsidR="0018613B" w:rsidRPr="00E405F5" w:rsidDel="00EE41AD" w:rsidRDefault="006712C7" w:rsidP="000C4A0D">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711932A" w14:textId="75473833" w:rsidR="0018613B" w:rsidRPr="00E405F5" w:rsidRDefault="0018613B" w:rsidP="0018613B">
            <w:pPr>
              <w:pStyle w:val="Bulleted"/>
              <w:numPr>
                <w:ilvl w:val="0"/>
                <w:numId w:val="0"/>
              </w:numPr>
              <w:spacing w:before="60" w:after="60" w:line="240" w:lineRule="auto"/>
              <w:rPr>
                <w:rStyle w:val="HeadingunnumberedChar"/>
                <w:rFonts w:ascii="Arial" w:eastAsia="Calibri" w:hAnsi="Arial"/>
                <w:b w:val="0"/>
                <w:color w:val="000000"/>
              </w:rPr>
            </w:pPr>
            <w:r w:rsidRPr="00E405F5">
              <w:rPr>
                <w:bCs/>
              </w:rPr>
              <w:t>Log into SPPS web by using your User ID and Password</w:t>
            </w:r>
            <w:r w:rsidR="001028E4">
              <w:rPr>
                <w:bCs/>
              </w:rPr>
              <w:t>.</w:t>
            </w:r>
          </w:p>
          <w:p w14:paraId="38478C66" w14:textId="77777777" w:rsidR="0018613B" w:rsidRPr="00E405F5" w:rsidRDefault="0018613B" w:rsidP="0018613B">
            <w:pPr>
              <w:pStyle w:val="Bulleted"/>
              <w:numPr>
                <w:ilvl w:val="0"/>
                <w:numId w:val="0"/>
              </w:numPr>
              <w:spacing w:before="60" w:after="60" w:line="240" w:lineRule="auto"/>
              <w:rPr>
                <w:rStyle w:val="HeadingunnumberedChar"/>
                <w:rFonts w:ascii="Arial" w:eastAsia="Calibri" w:hAnsi="Arial"/>
                <w:b w:val="0"/>
                <w:color w:val="000000"/>
              </w:rPr>
            </w:pPr>
          </w:p>
          <w:p w14:paraId="2BE1EC3D" w14:textId="48440126" w:rsidR="0018613B" w:rsidRPr="00E405F5" w:rsidRDefault="0018613B" w:rsidP="0018613B">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Retrieve SPPS Web records</w:t>
            </w:r>
            <w:r w:rsidR="001028E4">
              <w:rPr>
                <w:rStyle w:val="HeadingunnumberedChar"/>
                <w:rFonts w:ascii="Arial" w:eastAsia="Calibri" w:hAnsi="Arial"/>
                <w:b w:val="0"/>
                <w:color w:val="000000"/>
              </w:rPr>
              <w:t>.</w:t>
            </w:r>
          </w:p>
          <w:p w14:paraId="1530A911" w14:textId="77777777" w:rsidR="0018613B" w:rsidRPr="00E405F5" w:rsidRDefault="0018613B" w:rsidP="0018613B">
            <w:pPr>
              <w:pStyle w:val="Bulleted"/>
              <w:numPr>
                <w:ilvl w:val="0"/>
                <w:numId w:val="0"/>
              </w:numPr>
              <w:spacing w:before="60" w:after="60" w:line="240" w:lineRule="auto"/>
              <w:rPr>
                <w:rStyle w:val="HeadingunnumberedChar"/>
                <w:rFonts w:ascii="Arial" w:eastAsia="Calibri" w:hAnsi="Arial"/>
                <w:b w:val="0"/>
                <w:color w:val="000000"/>
              </w:rPr>
            </w:pPr>
          </w:p>
          <w:p w14:paraId="238EA2E4" w14:textId="559F2C96" w:rsidR="0018613B" w:rsidRPr="00E405F5" w:rsidDel="00EE41AD" w:rsidRDefault="0018613B" w:rsidP="000C4A0D">
            <w:pPr>
              <w:pStyle w:val="Bulleted"/>
              <w:numPr>
                <w:ilvl w:val="0"/>
                <w:numId w:val="0"/>
              </w:numPr>
              <w:spacing w:before="60" w:after="60" w:line="240" w:lineRule="auto"/>
              <w:rPr>
                <w:bCs/>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06D2C0E7" w14:textId="77777777" w:rsidR="0018613B" w:rsidRPr="00E405F5" w:rsidRDefault="0018613B" w:rsidP="0018613B">
            <w:pPr>
              <w:pStyle w:val="BodyRow"/>
              <w:spacing w:before="0" w:after="0"/>
              <w:rPr>
                <w:sz w:val="22"/>
                <w:szCs w:val="22"/>
              </w:rPr>
            </w:pPr>
            <w:r w:rsidRPr="00E405F5">
              <w:rPr>
                <w:sz w:val="22"/>
                <w:szCs w:val="22"/>
              </w:rPr>
              <w:t>SPPS web Link:</w:t>
            </w:r>
          </w:p>
          <w:p w14:paraId="5E3F1B95" w14:textId="77777777" w:rsidR="0018613B" w:rsidRPr="00E405F5" w:rsidRDefault="00AC499C" w:rsidP="0018613B">
            <w:pPr>
              <w:pStyle w:val="BodyRow"/>
              <w:spacing w:before="0" w:after="0"/>
              <w:rPr>
                <w:sz w:val="22"/>
                <w:szCs w:val="22"/>
              </w:rPr>
            </w:pPr>
            <w:hyperlink r:id="rId20" w:history="1">
              <w:r w:rsidR="0018613B" w:rsidRPr="00E405F5">
                <w:rPr>
                  <w:rStyle w:val="Hyperlink"/>
                  <w:rFonts w:cs="Arial"/>
                  <w:sz w:val="22"/>
                  <w:szCs w:val="22"/>
                </w:rPr>
                <w:t>https://www.nfc.usda.gov/spps/</w:t>
              </w:r>
            </w:hyperlink>
          </w:p>
          <w:p w14:paraId="36120FC7" w14:textId="77777777" w:rsidR="0018613B" w:rsidRPr="00E405F5" w:rsidRDefault="0018613B" w:rsidP="0018613B">
            <w:pPr>
              <w:widowControl w:val="0"/>
              <w:autoSpaceDE w:val="0"/>
              <w:autoSpaceDN w:val="0"/>
              <w:adjustRightInd w:val="0"/>
              <w:spacing w:after="0" w:line="240" w:lineRule="auto"/>
              <w:rPr>
                <w:rFonts w:ascii="Arial" w:hAnsi="Arial" w:cs="Arial"/>
              </w:rPr>
            </w:pPr>
          </w:p>
          <w:p w14:paraId="6DF4074D" w14:textId="77777777" w:rsidR="0018613B" w:rsidRPr="00E405F5" w:rsidRDefault="0018613B" w:rsidP="0018613B">
            <w:pPr>
              <w:widowControl w:val="0"/>
              <w:autoSpaceDE w:val="0"/>
              <w:autoSpaceDN w:val="0"/>
              <w:adjustRightInd w:val="0"/>
              <w:spacing w:after="0" w:line="240" w:lineRule="auto"/>
              <w:rPr>
                <w:rFonts w:ascii="Arial" w:hAnsi="Arial" w:cs="Arial"/>
              </w:rPr>
            </w:pPr>
          </w:p>
          <w:p w14:paraId="47BBA5B3" w14:textId="77777777" w:rsidR="0018613B" w:rsidRDefault="0018613B" w:rsidP="000C4A0D">
            <w:pPr>
              <w:widowControl w:val="0"/>
              <w:autoSpaceDE w:val="0"/>
              <w:autoSpaceDN w:val="0"/>
              <w:adjustRightInd w:val="0"/>
              <w:spacing w:after="0" w:line="240" w:lineRule="auto"/>
              <w:rPr>
                <w:rFonts w:ascii="Arial" w:hAnsi="Arial" w:cs="Arial"/>
              </w:rPr>
            </w:pPr>
            <w:r w:rsidRPr="00E405F5">
              <w:rPr>
                <w:rFonts w:ascii="Arial" w:hAnsi="Arial" w:cs="Arial"/>
              </w:rPr>
              <w:t>SPPS web records for the requested period will identify if any manual payments were processed during the requested period.  Those dates/pay periods would not be considered for EML entitlements.</w:t>
            </w:r>
          </w:p>
          <w:p w14:paraId="04D0A045" w14:textId="77777777" w:rsidR="0018613B" w:rsidRDefault="0018613B" w:rsidP="000C4A0D">
            <w:pPr>
              <w:widowControl w:val="0"/>
              <w:autoSpaceDE w:val="0"/>
              <w:autoSpaceDN w:val="0"/>
              <w:adjustRightInd w:val="0"/>
              <w:spacing w:after="0" w:line="240" w:lineRule="auto"/>
              <w:rPr>
                <w:rFonts w:ascii="Arial" w:hAnsi="Arial" w:cs="Arial"/>
              </w:rPr>
            </w:pPr>
          </w:p>
          <w:p w14:paraId="52A11B2E" w14:textId="099CA2AF" w:rsidR="0018613B" w:rsidRDefault="0018613B" w:rsidP="000C4A0D">
            <w:pPr>
              <w:widowControl w:val="0"/>
              <w:autoSpaceDE w:val="0"/>
              <w:autoSpaceDN w:val="0"/>
              <w:adjustRightInd w:val="0"/>
              <w:spacing w:after="0" w:line="240" w:lineRule="auto"/>
              <w:rPr>
                <w:rFonts w:ascii="Arial" w:hAnsi="Arial" w:cs="Arial"/>
                <w:bCs/>
              </w:rPr>
            </w:pPr>
            <w:r w:rsidRPr="0018613B">
              <w:rPr>
                <w:rFonts w:ascii="Arial" w:hAnsi="Arial" w:cs="Arial"/>
                <w:bCs/>
              </w:rPr>
              <w:t>Confirm that Homeland Agencies is highlighted under Database, and if it’s not, highlight it.</w:t>
            </w:r>
          </w:p>
          <w:p w14:paraId="61E67933" w14:textId="77777777" w:rsidR="0018613B" w:rsidRDefault="0018613B" w:rsidP="000C4A0D">
            <w:pPr>
              <w:widowControl w:val="0"/>
              <w:autoSpaceDE w:val="0"/>
              <w:autoSpaceDN w:val="0"/>
              <w:adjustRightInd w:val="0"/>
              <w:spacing w:after="0" w:line="240" w:lineRule="auto"/>
              <w:rPr>
                <w:rFonts w:ascii="Arial" w:hAnsi="Arial" w:cs="Arial"/>
                <w:bCs/>
              </w:rPr>
            </w:pPr>
          </w:p>
          <w:p w14:paraId="61C496CF" w14:textId="77C08C92" w:rsidR="0018613B" w:rsidRDefault="0018613B" w:rsidP="000C4A0D">
            <w:pPr>
              <w:widowControl w:val="0"/>
              <w:autoSpaceDE w:val="0"/>
              <w:autoSpaceDN w:val="0"/>
              <w:adjustRightInd w:val="0"/>
              <w:spacing w:after="0" w:line="240" w:lineRule="auto"/>
              <w:rPr>
                <w:rFonts w:ascii="Arial" w:hAnsi="Arial" w:cs="Arial"/>
              </w:rPr>
            </w:pPr>
            <w:r w:rsidRPr="0018613B">
              <w:rPr>
                <w:rFonts w:ascii="Arial" w:hAnsi="Arial" w:cs="Arial"/>
              </w:rPr>
              <w:t>Click the Adjustments link on top of the page</w:t>
            </w:r>
            <w:r>
              <w:rPr>
                <w:rFonts w:ascii="Arial" w:hAnsi="Arial" w:cs="Arial"/>
              </w:rPr>
              <w:t xml:space="preserve">. </w:t>
            </w:r>
            <w:r w:rsidRPr="0018613B">
              <w:rPr>
                <w:rFonts w:ascii="Arial" w:hAnsi="Arial" w:cs="Arial"/>
              </w:rPr>
              <w:t>The Manage Adjustments page displays.</w:t>
            </w:r>
          </w:p>
          <w:p w14:paraId="30DDB740" w14:textId="77777777" w:rsidR="0018613B" w:rsidRDefault="0018613B" w:rsidP="000C4A0D">
            <w:pPr>
              <w:widowControl w:val="0"/>
              <w:autoSpaceDE w:val="0"/>
              <w:autoSpaceDN w:val="0"/>
              <w:adjustRightInd w:val="0"/>
              <w:spacing w:after="0" w:line="240" w:lineRule="auto"/>
              <w:rPr>
                <w:rFonts w:ascii="Arial" w:hAnsi="Arial" w:cs="Arial"/>
              </w:rPr>
            </w:pPr>
          </w:p>
          <w:p w14:paraId="44CBCF9E" w14:textId="77777777" w:rsidR="0018613B" w:rsidRPr="0018613B" w:rsidRDefault="0018613B" w:rsidP="000C4A0D">
            <w:pPr>
              <w:widowControl w:val="0"/>
              <w:autoSpaceDE w:val="0"/>
              <w:autoSpaceDN w:val="0"/>
              <w:adjustRightInd w:val="0"/>
              <w:spacing w:after="0" w:line="240" w:lineRule="auto"/>
              <w:rPr>
                <w:rFonts w:ascii="Arial" w:hAnsi="Arial" w:cs="Arial"/>
              </w:rPr>
            </w:pPr>
          </w:p>
          <w:p w14:paraId="09E29CAD" w14:textId="31043772" w:rsidR="0018613B" w:rsidRDefault="0018613B" w:rsidP="0018613B">
            <w:pPr>
              <w:widowControl w:val="0"/>
              <w:autoSpaceDE w:val="0"/>
              <w:autoSpaceDN w:val="0"/>
              <w:adjustRightInd w:val="0"/>
              <w:spacing w:after="0" w:line="240" w:lineRule="auto"/>
              <w:rPr>
                <w:ins w:id="10" w:author="Kozlowski, Jeffry" w:date="2021-02-16T08:02:00Z"/>
                <w:rFonts w:ascii="Arial" w:hAnsi="Arial" w:cs="Arial"/>
              </w:rPr>
            </w:pPr>
            <w:r w:rsidRPr="0018613B">
              <w:rPr>
                <w:rFonts w:ascii="Arial" w:hAnsi="Arial" w:cs="Arial"/>
              </w:rPr>
              <w:t>Enter the full SSN in the SSN section</w:t>
            </w:r>
            <w:r>
              <w:rPr>
                <w:rFonts w:ascii="Arial" w:hAnsi="Arial" w:cs="Arial"/>
              </w:rPr>
              <w:t>.</w:t>
            </w:r>
          </w:p>
          <w:p w14:paraId="09CFE28A" w14:textId="77777777" w:rsidR="00D26AC1" w:rsidRPr="0018613B" w:rsidRDefault="00D26AC1" w:rsidP="0018613B">
            <w:pPr>
              <w:widowControl w:val="0"/>
              <w:autoSpaceDE w:val="0"/>
              <w:autoSpaceDN w:val="0"/>
              <w:adjustRightInd w:val="0"/>
              <w:spacing w:after="0" w:line="240" w:lineRule="auto"/>
              <w:rPr>
                <w:rFonts w:ascii="Arial" w:hAnsi="Arial" w:cs="Arial"/>
              </w:rPr>
            </w:pPr>
          </w:p>
          <w:p w14:paraId="55A14907" w14:textId="46F3FF39" w:rsidR="0018613B" w:rsidRPr="0018613B" w:rsidRDefault="0018613B" w:rsidP="0018613B">
            <w:pPr>
              <w:widowControl w:val="0"/>
              <w:autoSpaceDE w:val="0"/>
              <w:autoSpaceDN w:val="0"/>
              <w:adjustRightInd w:val="0"/>
              <w:spacing w:after="0" w:line="240" w:lineRule="auto"/>
              <w:rPr>
                <w:rFonts w:ascii="Arial" w:hAnsi="Arial" w:cs="Arial"/>
              </w:rPr>
            </w:pPr>
            <w:r w:rsidRPr="0018613B">
              <w:rPr>
                <w:rFonts w:ascii="Arial" w:hAnsi="Arial" w:cs="Arial"/>
              </w:rPr>
              <w:t>Remove the User ID from the User ID section</w:t>
            </w:r>
            <w:r>
              <w:rPr>
                <w:rFonts w:ascii="Arial" w:hAnsi="Arial" w:cs="Arial"/>
              </w:rPr>
              <w:t>.</w:t>
            </w:r>
          </w:p>
          <w:p w14:paraId="277B6384" w14:textId="77777777" w:rsidR="0018613B" w:rsidRPr="0018613B" w:rsidRDefault="0018613B" w:rsidP="0018613B">
            <w:pPr>
              <w:widowControl w:val="0"/>
              <w:autoSpaceDE w:val="0"/>
              <w:autoSpaceDN w:val="0"/>
              <w:adjustRightInd w:val="0"/>
              <w:spacing w:after="0" w:line="240" w:lineRule="auto"/>
              <w:rPr>
                <w:rFonts w:ascii="Arial" w:hAnsi="Arial" w:cs="Arial"/>
              </w:rPr>
            </w:pPr>
          </w:p>
          <w:p w14:paraId="000172A4" w14:textId="77777777" w:rsidR="0018613B" w:rsidRDefault="0018613B" w:rsidP="0018613B">
            <w:pPr>
              <w:widowControl w:val="0"/>
              <w:autoSpaceDE w:val="0"/>
              <w:autoSpaceDN w:val="0"/>
              <w:adjustRightInd w:val="0"/>
              <w:spacing w:after="0" w:line="240" w:lineRule="auto"/>
              <w:rPr>
                <w:rFonts w:ascii="Arial" w:hAnsi="Arial" w:cs="Arial"/>
              </w:rPr>
            </w:pPr>
            <w:r w:rsidRPr="0018613B">
              <w:rPr>
                <w:rFonts w:ascii="Arial" w:hAnsi="Arial" w:cs="Arial"/>
              </w:rPr>
              <w:t>Press the Search button</w:t>
            </w:r>
            <w:r>
              <w:rPr>
                <w:rFonts w:ascii="Arial" w:hAnsi="Arial" w:cs="Arial"/>
              </w:rPr>
              <w:t xml:space="preserve">.  </w:t>
            </w:r>
            <w:r w:rsidRPr="0018613B">
              <w:rPr>
                <w:rFonts w:ascii="Arial" w:hAnsi="Arial" w:cs="Arial"/>
              </w:rPr>
              <w:t>The search results are displayed.</w:t>
            </w:r>
          </w:p>
          <w:p w14:paraId="5297C01D" w14:textId="77777777" w:rsidR="0018613B" w:rsidRDefault="0018613B" w:rsidP="0018613B">
            <w:pPr>
              <w:widowControl w:val="0"/>
              <w:autoSpaceDE w:val="0"/>
              <w:autoSpaceDN w:val="0"/>
              <w:adjustRightInd w:val="0"/>
              <w:spacing w:after="0" w:line="240" w:lineRule="auto"/>
              <w:rPr>
                <w:rFonts w:ascii="Arial" w:hAnsi="Arial" w:cs="Arial"/>
              </w:rPr>
            </w:pPr>
          </w:p>
          <w:p w14:paraId="22B1FDC4" w14:textId="77777777" w:rsidR="0018613B" w:rsidRDefault="0018613B" w:rsidP="0018613B">
            <w:pPr>
              <w:widowControl w:val="0"/>
              <w:autoSpaceDE w:val="0"/>
              <w:autoSpaceDN w:val="0"/>
              <w:adjustRightInd w:val="0"/>
              <w:spacing w:after="0" w:line="240" w:lineRule="auto"/>
              <w:rPr>
                <w:rFonts w:ascii="Arial" w:hAnsi="Arial" w:cs="Arial"/>
              </w:rPr>
            </w:pPr>
          </w:p>
          <w:p w14:paraId="216118C1" w14:textId="77777777" w:rsidR="0018613B" w:rsidRDefault="0018613B" w:rsidP="0018613B">
            <w:pPr>
              <w:widowControl w:val="0"/>
              <w:autoSpaceDE w:val="0"/>
              <w:autoSpaceDN w:val="0"/>
              <w:adjustRightInd w:val="0"/>
              <w:spacing w:after="0" w:line="240" w:lineRule="auto"/>
              <w:rPr>
                <w:rFonts w:ascii="Arial" w:hAnsi="Arial" w:cs="Arial"/>
              </w:rPr>
            </w:pPr>
          </w:p>
          <w:p w14:paraId="24FF61B5" w14:textId="77777777" w:rsidR="0018613B" w:rsidRDefault="0018613B" w:rsidP="0018613B">
            <w:pPr>
              <w:widowControl w:val="0"/>
              <w:autoSpaceDE w:val="0"/>
              <w:autoSpaceDN w:val="0"/>
              <w:adjustRightInd w:val="0"/>
              <w:spacing w:after="0" w:line="240" w:lineRule="auto"/>
              <w:rPr>
                <w:rFonts w:ascii="Arial" w:hAnsi="Arial" w:cs="Arial"/>
              </w:rPr>
            </w:pPr>
          </w:p>
          <w:p w14:paraId="238EA2E5" w14:textId="4A14189F" w:rsidR="0018613B" w:rsidRPr="00E405F5" w:rsidDel="00EE41AD" w:rsidRDefault="0018613B" w:rsidP="0018613B">
            <w:pPr>
              <w:widowControl w:val="0"/>
              <w:autoSpaceDE w:val="0"/>
              <w:autoSpaceDN w:val="0"/>
              <w:adjustRightInd w:val="0"/>
              <w:spacing w:after="0" w:line="240" w:lineRule="auto"/>
              <w:rPr>
                <w:rFonts w:ascii="Arial" w:hAnsi="Arial" w:cs="Arial"/>
              </w:rPr>
            </w:pPr>
          </w:p>
        </w:tc>
      </w:tr>
      <w:tr w:rsidR="0018613B" w:rsidRPr="00E405F5" w14:paraId="238EA2EB" w14:textId="77777777" w:rsidTr="000C4A0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069CE01E" w14:textId="0971889B" w:rsidR="0018613B" w:rsidRPr="00E405F5" w:rsidRDefault="0018613B" w:rsidP="000C4A0D">
            <w:pPr>
              <w:pStyle w:val="BodyRow"/>
              <w:rPr>
                <w:b/>
                <w:sz w:val="22"/>
                <w:szCs w:val="22"/>
              </w:rPr>
            </w:pPr>
            <w:r>
              <w:rPr>
                <w:b/>
                <w:sz w:val="22"/>
                <w:szCs w:val="22"/>
              </w:rPr>
              <w:t>Step 12</w:t>
            </w:r>
          </w:p>
          <w:p w14:paraId="238EA2E8" w14:textId="6A28EF5E" w:rsidR="0018613B" w:rsidRPr="00E405F5" w:rsidDel="00EE41AD" w:rsidRDefault="006712C7" w:rsidP="000C4A0D">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97ABEB0" w14:textId="77777777" w:rsidR="0018613B" w:rsidRPr="00E405F5" w:rsidRDefault="0018613B" w:rsidP="0018613B">
            <w:pPr>
              <w:pStyle w:val="BodyRow"/>
              <w:spacing w:before="0" w:after="0"/>
              <w:rPr>
                <w:bCs/>
                <w:sz w:val="22"/>
                <w:szCs w:val="22"/>
              </w:rPr>
            </w:pPr>
            <w:r w:rsidRPr="00E405F5">
              <w:rPr>
                <w:bCs/>
                <w:sz w:val="22"/>
                <w:szCs w:val="22"/>
              </w:rPr>
              <w:t>Verify that a request for Emergency Military Leave has not been submitted by going through the search results</w:t>
            </w:r>
          </w:p>
          <w:p w14:paraId="74F26D41" w14:textId="77777777" w:rsidR="0018613B" w:rsidRPr="00E405F5" w:rsidRDefault="0018613B" w:rsidP="0018613B">
            <w:pPr>
              <w:pStyle w:val="BodyRow"/>
              <w:spacing w:before="0" w:after="0"/>
              <w:rPr>
                <w:bCs/>
                <w:sz w:val="22"/>
                <w:szCs w:val="22"/>
              </w:rPr>
            </w:pPr>
          </w:p>
          <w:p w14:paraId="238EA2E9" w14:textId="6777D752" w:rsidR="0018613B" w:rsidRPr="00E405F5" w:rsidDel="00EE41AD" w:rsidRDefault="0018613B" w:rsidP="0018613B">
            <w:pPr>
              <w:pStyle w:val="Bulleted"/>
              <w:numPr>
                <w:ilvl w:val="0"/>
                <w:numId w:val="0"/>
              </w:numPr>
              <w:spacing w:before="60" w:after="60" w:line="240" w:lineRule="auto"/>
              <w:rPr>
                <w:bCs/>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2EA" w14:textId="7B8C60DE" w:rsidR="0018613B" w:rsidRPr="00576237" w:rsidDel="00EE41AD" w:rsidRDefault="00576237" w:rsidP="000C4A0D">
            <w:pPr>
              <w:widowControl w:val="0"/>
              <w:autoSpaceDE w:val="0"/>
              <w:autoSpaceDN w:val="0"/>
              <w:adjustRightInd w:val="0"/>
              <w:spacing w:after="0" w:line="240" w:lineRule="auto"/>
              <w:rPr>
                <w:rFonts w:ascii="Arial" w:hAnsi="Arial" w:cs="Arial"/>
              </w:rPr>
            </w:pPr>
            <w:r w:rsidRPr="00576237">
              <w:rPr>
                <w:rFonts w:ascii="Arial" w:hAnsi="Arial" w:cs="Arial"/>
                <w:bCs/>
              </w:rPr>
              <w:t>Click the Remarks/Notes button to read details</w:t>
            </w:r>
          </w:p>
        </w:tc>
      </w:tr>
      <w:tr w:rsidR="0018613B" w:rsidRPr="00E405F5" w14:paraId="238EA34E" w14:textId="77777777" w:rsidTr="0095065B">
        <w:trPr>
          <w:trHeight w:val="552"/>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47" w14:textId="2397A391" w:rsidR="0018613B" w:rsidRPr="00E405F5" w:rsidRDefault="0018613B" w:rsidP="00213175">
            <w:pPr>
              <w:pStyle w:val="BodyRow"/>
              <w:rPr>
                <w:b/>
                <w:sz w:val="22"/>
                <w:szCs w:val="22"/>
              </w:rPr>
            </w:pPr>
            <w:r w:rsidRPr="00E405F5">
              <w:rPr>
                <w:b/>
                <w:sz w:val="22"/>
                <w:szCs w:val="22"/>
              </w:rPr>
              <w:t xml:space="preserve">Step </w:t>
            </w:r>
            <w:r>
              <w:rPr>
                <w:b/>
                <w:sz w:val="22"/>
                <w:szCs w:val="22"/>
              </w:rPr>
              <w:t>13</w:t>
            </w:r>
          </w:p>
          <w:p w14:paraId="238EA348" w14:textId="6BF73FD9"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49"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Perform Military Pay Computations</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4A" w14:textId="77777777" w:rsidR="0018613B" w:rsidRPr="00E405F5" w:rsidRDefault="0018613B" w:rsidP="00213175">
            <w:pPr>
              <w:widowControl w:val="0"/>
              <w:autoSpaceDE w:val="0"/>
              <w:autoSpaceDN w:val="0"/>
              <w:adjustRightInd w:val="0"/>
              <w:spacing w:after="0" w:line="240" w:lineRule="auto"/>
              <w:rPr>
                <w:rFonts w:ascii="Arial" w:hAnsi="Arial" w:cs="Arial"/>
                <w:color w:val="000000"/>
              </w:rPr>
            </w:pPr>
            <w:r w:rsidRPr="00E405F5">
              <w:rPr>
                <w:rFonts w:ascii="Arial" w:hAnsi="Arial" w:cs="Arial"/>
                <w:color w:val="000000"/>
              </w:rPr>
              <w:t>“Pay” is defined in 37 U.S.C. 101(21) as including basic pay, special pay, retainer pay, incentive pay, retired pay, and equivalent pay.</w:t>
            </w:r>
          </w:p>
          <w:p w14:paraId="238EA34B" w14:textId="77777777" w:rsidR="0018613B" w:rsidRPr="00E405F5" w:rsidRDefault="0018613B" w:rsidP="00213175">
            <w:pPr>
              <w:widowControl w:val="0"/>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 </w:t>
            </w:r>
            <w:hyperlink w:anchor="_9.1_Table_1" w:history="1">
              <w:r w:rsidRPr="00E405F5">
                <w:rPr>
                  <w:rStyle w:val="Hyperlink"/>
                  <w:rFonts w:ascii="Arial" w:hAnsi="Arial" w:cs="Arial"/>
                </w:rPr>
                <w:t>9.1 Table 1</w:t>
              </w:r>
            </w:hyperlink>
          </w:p>
          <w:p w14:paraId="238EA34C" w14:textId="77777777" w:rsidR="0018613B" w:rsidRPr="00E405F5" w:rsidRDefault="0018613B" w:rsidP="00213175">
            <w:pPr>
              <w:widowControl w:val="0"/>
              <w:autoSpaceDE w:val="0"/>
              <w:autoSpaceDN w:val="0"/>
              <w:adjustRightInd w:val="0"/>
              <w:spacing w:after="0" w:line="240" w:lineRule="auto"/>
              <w:rPr>
                <w:rFonts w:ascii="Arial" w:hAnsi="Arial" w:cs="Arial"/>
                <w:color w:val="000000"/>
              </w:rPr>
            </w:pPr>
          </w:p>
          <w:p w14:paraId="238EA34D" w14:textId="77777777" w:rsidR="0018613B" w:rsidRPr="00E405F5" w:rsidRDefault="0018613B" w:rsidP="00626107">
            <w:pPr>
              <w:widowControl w:val="0"/>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Monthly military pay amount will be divided by 30 for all months to determine a Military </w:t>
            </w:r>
            <w:r w:rsidRPr="00E405F5">
              <w:rPr>
                <w:rFonts w:ascii="Arial" w:hAnsi="Arial" w:cs="Arial"/>
                <w:b/>
                <w:color w:val="000000"/>
              </w:rPr>
              <w:t>Daily Rate</w:t>
            </w:r>
            <w:r w:rsidRPr="00E405F5">
              <w:rPr>
                <w:rFonts w:ascii="Arial" w:hAnsi="Arial" w:cs="Arial"/>
                <w:color w:val="000000"/>
              </w:rPr>
              <w:t xml:space="preserve"> of pay. The military daily rate of pay will be multiplied by a factor to equate the number of hours of contingency/law enforcement leave taken in any given day. This is necessary in order to maintain pay parity between employees who work a regular 40hour 8 hours per day week tour of duty (TOD) and employees, who work uncommon TODs, including personnel on flexible or compressed work schedules. </w:t>
            </w:r>
            <w:hyperlink w:anchor="_9.2_Table_2" w:history="1">
              <w:r w:rsidRPr="00E405F5">
                <w:rPr>
                  <w:rStyle w:val="Hyperlink"/>
                  <w:rFonts w:ascii="Arial" w:hAnsi="Arial" w:cs="Arial"/>
                </w:rPr>
                <w:t>9.2 Table 2</w:t>
              </w:r>
            </w:hyperlink>
            <w:r w:rsidRPr="00E405F5">
              <w:rPr>
                <w:rFonts w:ascii="Arial" w:hAnsi="Arial" w:cs="Arial"/>
                <w:color w:val="000000"/>
              </w:rPr>
              <w:t xml:space="preserve">, </w:t>
            </w:r>
            <w:hyperlink w:anchor="_9.3_Table_3" w:history="1">
              <w:r w:rsidRPr="00E405F5">
                <w:rPr>
                  <w:rStyle w:val="Hyperlink"/>
                  <w:rFonts w:ascii="Arial" w:hAnsi="Arial" w:cs="Arial"/>
                </w:rPr>
                <w:t>9.3 Table 3</w:t>
              </w:r>
            </w:hyperlink>
          </w:p>
        </w:tc>
      </w:tr>
      <w:tr w:rsidR="0018613B" w:rsidRPr="00E405F5" w14:paraId="238EA35E"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4F" w14:textId="17B9D863" w:rsidR="0018613B" w:rsidRPr="00E405F5" w:rsidRDefault="0018613B" w:rsidP="00213175">
            <w:pPr>
              <w:pStyle w:val="BodyRow"/>
              <w:rPr>
                <w:b/>
                <w:sz w:val="22"/>
                <w:szCs w:val="22"/>
              </w:rPr>
            </w:pPr>
            <w:r w:rsidRPr="00E405F5">
              <w:rPr>
                <w:b/>
                <w:sz w:val="22"/>
                <w:szCs w:val="22"/>
              </w:rPr>
              <w:t xml:space="preserve">Step </w:t>
            </w:r>
            <w:r>
              <w:rPr>
                <w:b/>
                <w:sz w:val="22"/>
                <w:szCs w:val="22"/>
              </w:rPr>
              <w:t>14</w:t>
            </w:r>
          </w:p>
          <w:p w14:paraId="238EA350" w14:textId="4B69F273"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51"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Perform Civilian Pay Computations</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52" w14:textId="77777777" w:rsidR="0018613B" w:rsidRPr="00E405F5" w:rsidRDefault="0018613B" w:rsidP="00086575">
            <w:pPr>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The employee’s Adjusted Salary divided by 2087 will yield the employee’s </w:t>
            </w:r>
            <w:r w:rsidRPr="00E405F5">
              <w:rPr>
                <w:rFonts w:ascii="Arial" w:hAnsi="Arial" w:cs="Arial"/>
                <w:b/>
                <w:color w:val="000000"/>
              </w:rPr>
              <w:t>Hourly Rate</w:t>
            </w:r>
          </w:p>
          <w:p w14:paraId="238EA353" w14:textId="77777777" w:rsidR="0018613B" w:rsidRPr="00E405F5" w:rsidRDefault="0018613B" w:rsidP="00086575">
            <w:pPr>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Employees who have entitlements to other types of premium pay (Emergency Medical Technicians and Air Traffic Controllers with Standby premium pay, Law Enforcement Officers with law enforcement pay, and employees whose regular scheduled TOD includes pay for administrative uncontrollably overtime) will have that pay included in the pay calculations when using the additional 22-days of military leave.</w:t>
            </w:r>
          </w:p>
          <w:p w14:paraId="238EA354" w14:textId="77777777" w:rsidR="0018613B" w:rsidRPr="00E405F5" w:rsidRDefault="0018613B" w:rsidP="00086575">
            <w:pPr>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Weekends or regular days off (RDO) will not be charged against the 22-workday entitlement. Employee/member will retain the military pay received on these weekend/RDO days. </w:t>
            </w:r>
          </w:p>
          <w:p w14:paraId="238EA355"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When a holiday falls within the period of contingency/law enforcement leave, the member may retain both the military and civilian pay for these holidays. There will be no leave charged against the 22 contingency operations/law enforcement leave workdays for those holidays </w:t>
            </w:r>
          </w:p>
          <w:p w14:paraId="238EA356" w14:textId="1F80A9E3"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Contingency operations/law enforcement military leave will be charged in hourly increments but must be taken in workdays i.e., a normal scheduled 8 hour civilian workday will be charged 8 hours of leave, a 9 hour workday will be charged 9 hours, etc.</w:t>
            </w:r>
          </w:p>
          <w:p w14:paraId="238EA357"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regularly scheduled tour of duty (TOD) that includes night differential or shift work </w:t>
            </w:r>
            <w:r w:rsidRPr="00E405F5">
              <w:rPr>
                <w:rFonts w:ascii="Arial" w:hAnsi="Arial" w:cs="Arial"/>
                <w:b/>
                <w:bCs/>
                <w:color w:val="000000"/>
              </w:rPr>
              <w:t xml:space="preserve">will have </w:t>
            </w:r>
            <w:r w:rsidRPr="00E405F5">
              <w:rPr>
                <w:rFonts w:ascii="Arial" w:hAnsi="Arial" w:cs="Arial"/>
                <w:color w:val="000000"/>
              </w:rPr>
              <w:t xml:space="preserve">those amounts included in the civilian pay entitlement calculation. </w:t>
            </w:r>
          </w:p>
          <w:p w14:paraId="238EA358"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regularly scheduled TOD that includes regularly scheduled overtime </w:t>
            </w:r>
            <w:r w:rsidRPr="00E405F5">
              <w:rPr>
                <w:rFonts w:ascii="Arial" w:hAnsi="Arial" w:cs="Arial"/>
                <w:b/>
                <w:bCs/>
                <w:color w:val="000000"/>
              </w:rPr>
              <w:t xml:space="preserve">will have </w:t>
            </w:r>
            <w:r w:rsidRPr="00E405F5">
              <w:rPr>
                <w:rFonts w:ascii="Arial" w:hAnsi="Arial" w:cs="Arial"/>
                <w:color w:val="000000"/>
              </w:rPr>
              <w:t xml:space="preserve">that overtime included in the civilian pay entitlement calculation when leave is taken for a full pay period. </w:t>
            </w:r>
          </w:p>
          <w:p w14:paraId="238EA359"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regularly scheduled TOD that includes regularly scheduled overtime </w:t>
            </w:r>
            <w:r w:rsidRPr="00E405F5">
              <w:rPr>
                <w:rFonts w:ascii="Arial" w:hAnsi="Arial" w:cs="Arial"/>
                <w:b/>
                <w:bCs/>
                <w:color w:val="000000"/>
              </w:rPr>
              <w:t xml:space="preserve">will not have </w:t>
            </w:r>
            <w:r w:rsidRPr="00E405F5">
              <w:rPr>
                <w:rFonts w:ascii="Arial" w:hAnsi="Arial" w:cs="Arial"/>
                <w:color w:val="000000"/>
              </w:rPr>
              <w:t xml:space="preserve">that overtime included if they do not meet the over 40 hours in a week requirement. </w:t>
            </w:r>
          </w:p>
          <w:p w14:paraId="238EA35A"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regularly scheduled TOD that includes a Sunday, </w:t>
            </w:r>
            <w:r w:rsidRPr="00E405F5">
              <w:rPr>
                <w:rFonts w:ascii="Arial" w:hAnsi="Arial" w:cs="Arial"/>
                <w:b/>
                <w:bCs/>
                <w:color w:val="000000"/>
              </w:rPr>
              <w:t xml:space="preserve">will not </w:t>
            </w:r>
            <w:r w:rsidRPr="00E405F5">
              <w:rPr>
                <w:rFonts w:ascii="Arial" w:hAnsi="Arial" w:cs="Arial"/>
                <w:color w:val="000000"/>
              </w:rPr>
              <w:t xml:space="preserve">have the Sunday pay included in the pay entitlement calculation. </w:t>
            </w:r>
          </w:p>
          <w:p w14:paraId="238EA35B"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regularly scheduled TOD that includes exposure to hazard or environmental differentials, </w:t>
            </w:r>
            <w:r w:rsidRPr="00E405F5">
              <w:rPr>
                <w:rFonts w:ascii="Arial" w:hAnsi="Arial" w:cs="Arial"/>
                <w:b/>
                <w:bCs/>
                <w:color w:val="000000"/>
              </w:rPr>
              <w:t xml:space="preserve">will not </w:t>
            </w:r>
            <w:r w:rsidRPr="00E405F5">
              <w:rPr>
                <w:rFonts w:ascii="Arial" w:hAnsi="Arial" w:cs="Arial"/>
                <w:color w:val="000000"/>
              </w:rPr>
              <w:t xml:space="preserve">have those amounts included in the pay entitlement calculation. </w:t>
            </w:r>
          </w:p>
          <w:p w14:paraId="238EA35C" w14:textId="77777777" w:rsidR="0018613B" w:rsidRPr="00E405F5" w:rsidRDefault="0018613B" w:rsidP="00086575">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 TOD that includes an “in-lieu-of” holiday </w:t>
            </w:r>
            <w:r w:rsidRPr="00E405F5">
              <w:rPr>
                <w:rFonts w:ascii="Arial" w:hAnsi="Arial" w:cs="Arial"/>
                <w:b/>
                <w:bCs/>
                <w:color w:val="000000"/>
              </w:rPr>
              <w:t xml:space="preserve">will not </w:t>
            </w:r>
            <w:r w:rsidRPr="00E405F5">
              <w:rPr>
                <w:rFonts w:ascii="Arial" w:hAnsi="Arial" w:cs="Arial"/>
                <w:color w:val="000000"/>
              </w:rPr>
              <w:t xml:space="preserve">be charged a day of leave for their in-lieu of holiday and they </w:t>
            </w:r>
            <w:r w:rsidRPr="00E405F5">
              <w:rPr>
                <w:rFonts w:ascii="Arial" w:hAnsi="Arial" w:cs="Arial"/>
                <w:b/>
                <w:bCs/>
                <w:color w:val="000000"/>
              </w:rPr>
              <w:t xml:space="preserve">will </w:t>
            </w:r>
            <w:r w:rsidRPr="00E405F5">
              <w:rPr>
                <w:rFonts w:ascii="Arial" w:hAnsi="Arial" w:cs="Arial"/>
                <w:color w:val="000000"/>
              </w:rPr>
              <w:t xml:space="preserve">receive both their military and civilian pay for the in-lieu of holiday </w:t>
            </w:r>
          </w:p>
          <w:p w14:paraId="238EA35D" w14:textId="77777777" w:rsidR="0018613B" w:rsidRPr="00E405F5" w:rsidRDefault="0018613B" w:rsidP="0095065B">
            <w:pPr>
              <w:pStyle w:val="ListParagraph"/>
              <w:numPr>
                <w:ilvl w:val="0"/>
                <w:numId w:val="12"/>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Employees, who have an entitlement to FLSA overtime calculation (over 40 hours in a week or over 80 hours biweekly), </w:t>
            </w:r>
            <w:r w:rsidRPr="00E405F5">
              <w:rPr>
                <w:rFonts w:ascii="Arial" w:hAnsi="Arial" w:cs="Arial"/>
                <w:b/>
                <w:bCs/>
                <w:color w:val="000000"/>
              </w:rPr>
              <w:t xml:space="preserve">will not </w:t>
            </w:r>
            <w:r w:rsidRPr="00E405F5">
              <w:rPr>
                <w:rFonts w:ascii="Arial" w:hAnsi="Arial" w:cs="Arial"/>
                <w:color w:val="000000"/>
              </w:rPr>
              <w:t xml:space="preserve">have that FLSA overtime computed when choosing to use less than their scheduled weekly or biweekly TOD for the military leave. </w:t>
            </w:r>
          </w:p>
        </w:tc>
      </w:tr>
      <w:tr w:rsidR="0018613B" w:rsidRPr="00E405F5" w14:paraId="6CBC5826"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9860E5D" w14:textId="01CEB028" w:rsidR="0018613B" w:rsidRPr="00E405F5" w:rsidRDefault="0018613B" w:rsidP="00824A23">
            <w:pPr>
              <w:pStyle w:val="BodyRow"/>
              <w:rPr>
                <w:b/>
                <w:sz w:val="22"/>
                <w:szCs w:val="22"/>
              </w:rPr>
            </w:pPr>
            <w:r w:rsidRPr="00E405F5">
              <w:rPr>
                <w:b/>
                <w:sz w:val="22"/>
                <w:szCs w:val="22"/>
              </w:rPr>
              <w:t xml:space="preserve">Step </w:t>
            </w:r>
            <w:r w:rsidR="00AE0BAE">
              <w:rPr>
                <w:b/>
                <w:sz w:val="22"/>
                <w:szCs w:val="22"/>
              </w:rPr>
              <w:t>15</w:t>
            </w:r>
          </w:p>
          <w:p w14:paraId="11667AF4" w14:textId="04C3B075"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5CFA4C19" w14:textId="77777777"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Is this retroactive payment contained within the previous 26 pay periods?</w:t>
            </w:r>
          </w:p>
          <w:p w14:paraId="09463154" w14:textId="0BDAA8A0"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Yes – Proceed to step </w:t>
            </w:r>
            <w:r w:rsidR="00AE0BAE">
              <w:rPr>
                <w:rStyle w:val="HeadingunnumberedChar"/>
                <w:rFonts w:ascii="Arial" w:eastAsia="Calibri" w:hAnsi="Arial"/>
                <w:b w:val="0"/>
                <w:color w:val="000000"/>
              </w:rPr>
              <w:t>16</w:t>
            </w:r>
          </w:p>
          <w:p w14:paraId="64DF199D" w14:textId="77777777"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7A99A" w14:textId="00A3868C" w:rsidR="0018613B" w:rsidRPr="00E405F5" w:rsidRDefault="0018613B" w:rsidP="00AE0B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No – Proceed to step </w:t>
            </w:r>
            <w:r w:rsidR="00AE0BAE">
              <w:rPr>
                <w:rStyle w:val="HeadingunnumberedChar"/>
                <w:rFonts w:ascii="Arial" w:eastAsia="Calibri" w:hAnsi="Arial"/>
                <w:b w:val="0"/>
                <w:color w:val="000000"/>
              </w:rPr>
              <w:t>19</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6823873" w14:textId="77777777" w:rsidR="0018613B" w:rsidRPr="00E405F5" w:rsidRDefault="0018613B" w:rsidP="004F604E">
            <w:pPr>
              <w:autoSpaceDE w:val="0"/>
              <w:autoSpaceDN w:val="0"/>
              <w:adjustRightInd w:val="0"/>
              <w:spacing w:after="0" w:line="240" w:lineRule="auto"/>
              <w:rPr>
                <w:rFonts w:ascii="Arial" w:hAnsi="Arial" w:cs="Arial"/>
                <w:color w:val="000000"/>
              </w:rPr>
            </w:pPr>
          </w:p>
        </w:tc>
      </w:tr>
      <w:tr w:rsidR="0018613B" w:rsidRPr="00E405F5" w14:paraId="449C1A51"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6E199A79" w14:textId="2C7BC9E6" w:rsidR="0018613B" w:rsidRPr="00E405F5" w:rsidRDefault="0018613B" w:rsidP="00824A23">
            <w:pPr>
              <w:pStyle w:val="BodyRow"/>
              <w:rPr>
                <w:b/>
                <w:sz w:val="22"/>
                <w:szCs w:val="22"/>
              </w:rPr>
            </w:pPr>
            <w:r w:rsidRPr="00E405F5">
              <w:rPr>
                <w:b/>
                <w:sz w:val="22"/>
                <w:szCs w:val="22"/>
              </w:rPr>
              <w:t xml:space="preserve">Step </w:t>
            </w:r>
            <w:r w:rsidR="00AE0BAE">
              <w:rPr>
                <w:b/>
                <w:sz w:val="22"/>
                <w:szCs w:val="22"/>
              </w:rPr>
              <w:t>16</w:t>
            </w:r>
          </w:p>
          <w:p w14:paraId="7DF17145" w14:textId="4928CB8D"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5373B80E" w14:textId="77777777" w:rsidR="0018613B" w:rsidRPr="00E405F5" w:rsidRDefault="0018613B" w:rsidP="00824A23">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Communicate via email or phone to the HR Representative or Designee the proper actions to take in webTA. </w:t>
            </w:r>
          </w:p>
          <w:p w14:paraId="1968CBC0" w14:textId="77777777" w:rsidR="0018613B" w:rsidRPr="00E405F5" w:rsidRDefault="0018613B" w:rsidP="00824A23">
            <w:pPr>
              <w:autoSpaceDE w:val="0"/>
              <w:autoSpaceDN w:val="0"/>
              <w:adjustRightInd w:val="0"/>
              <w:spacing w:after="0" w:line="240" w:lineRule="auto"/>
              <w:rPr>
                <w:rFonts w:ascii="Arial" w:hAnsi="Arial" w:cs="Arial"/>
                <w:color w:val="000000"/>
              </w:rPr>
            </w:pPr>
          </w:p>
          <w:p w14:paraId="32934F71" w14:textId="77777777" w:rsidR="0018613B" w:rsidRPr="00E405F5" w:rsidRDefault="0018613B" w:rsidP="004064EE">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645D5658" w14:textId="2C80A3EA" w:rsidR="0018613B" w:rsidRPr="00E405F5" w:rsidRDefault="0018613B" w:rsidP="00824A23">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If the changes that are needed occur within the last 26 pay periods, corrected </w:t>
            </w:r>
            <w:r w:rsidR="00837ECC" w:rsidRPr="00E405F5">
              <w:rPr>
                <w:rFonts w:ascii="Arial" w:hAnsi="Arial" w:cs="Arial"/>
                <w:color w:val="000000"/>
              </w:rPr>
              <w:t>timecards</w:t>
            </w:r>
            <w:r w:rsidRPr="00E405F5">
              <w:rPr>
                <w:rFonts w:ascii="Arial" w:hAnsi="Arial" w:cs="Arial"/>
                <w:color w:val="000000"/>
              </w:rPr>
              <w:t xml:space="preserve"> should be processed through the system instead of manual T&amp;As or manual payment request.</w:t>
            </w:r>
          </w:p>
          <w:p w14:paraId="6BC666C0" w14:textId="77777777" w:rsidR="0018613B" w:rsidRPr="00E405F5" w:rsidRDefault="0018613B" w:rsidP="00824A23">
            <w:pPr>
              <w:autoSpaceDE w:val="0"/>
              <w:autoSpaceDN w:val="0"/>
              <w:adjustRightInd w:val="0"/>
              <w:spacing w:after="0" w:line="240" w:lineRule="auto"/>
              <w:rPr>
                <w:rFonts w:ascii="Arial" w:hAnsi="Arial" w:cs="Arial"/>
                <w:color w:val="000000"/>
              </w:rPr>
            </w:pPr>
          </w:p>
          <w:p w14:paraId="585B60C4" w14:textId="3560CC76"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Note action needed in Siebel case.</w:t>
            </w:r>
          </w:p>
        </w:tc>
      </w:tr>
      <w:tr w:rsidR="0018613B" w:rsidRPr="00E405F5" w14:paraId="330E06E4" w14:textId="77777777" w:rsidTr="00D32D71">
        <w:trPr>
          <w:trHeight w:val="713"/>
        </w:trPr>
        <w:tc>
          <w:tcPr>
            <w:tcW w:w="2160" w:type="dxa"/>
            <w:tcBorders>
              <w:top w:val="single" w:sz="6" w:space="0" w:color="auto"/>
              <w:left w:val="single" w:sz="6" w:space="0" w:color="auto"/>
              <w:bottom w:val="single" w:sz="6" w:space="0" w:color="auto"/>
              <w:right w:val="single" w:sz="6" w:space="0" w:color="auto"/>
            </w:tcBorders>
            <w:shd w:val="clear" w:color="auto" w:fill="auto"/>
            <w:tcMar>
              <w:top w:w="29" w:type="dxa"/>
              <w:left w:w="72" w:type="dxa"/>
              <w:bottom w:w="29" w:type="dxa"/>
              <w:right w:w="72" w:type="dxa"/>
            </w:tcMar>
          </w:tcPr>
          <w:p w14:paraId="5D909652" w14:textId="441E3985" w:rsidR="0018613B" w:rsidRPr="00E405F5" w:rsidRDefault="0018613B" w:rsidP="00824A23">
            <w:pPr>
              <w:pStyle w:val="BodyRow"/>
              <w:rPr>
                <w:b/>
                <w:sz w:val="22"/>
                <w:szCs w:val="22"/>
              </w:rPr>
            </w:pPr>
            <w:r w:rsidRPr="00E405F5">
              <w:rPr>
                <w:b/>
                <w:sz w:val="22"/>
                <w:szCs w:val="22"/>
              </w:rPr>
              <w:t xml:space="preserve">Step </w:t>
            </w:r>
            <w:r w:rsidR="00AE0BAE">
              <w:rPr>
                <w:b/>
                <w:sz w:val="22"/>
                <w:szCs w:val="22"/>
              </w:rPr>
              <w:t>17</w:t>
            </w:r>
          </w:p>
          <w:p w14:paraId="363D42D4" w14:textId="4D96A4BB" w:rsidR="0018613B" w:rsidRPr="00E405F5" w:rsidRDefault="00D32D71" w:rsidP="00213175">
            <w:pPr>
              <w:pStyle w:val="BodyRow"/>
              <w:rPr>
                <w:b/>
                <w:sz w:val="22"/>
                <w:szCs w:val="22"/>
              </w:rPr>
            </w:pPr>
            <w:r>
              <w:rPr>
                <w:b/>
                <w:sz w:val="22"/>
                <w:szCs w:val="22"/>
              </w:rPr>
              <w:t>Timekeeper</w:t>
            </w:r>
          </w:p>
        </w:tc>
        <w:tc>
          <w:tcPr>
            <w:tcW w:w="4230" w:type="dxa"/>
            <w:tcBorders>
              <w:top w:val="single" w:sz="6" w:space="0" w:color="auto"/>
              <w:left w:val="single" w:sz="6" w:space="0" w:color="auto"/>
              <w:bottom w:val="single" w:sz="6" w:space="0" w:color="auto"/>
              <w:right w:val="single" w:sz="6" w:space="0" w:color="auto"/>
            </w:tcBorders>
            <w:shd w:val="clear" w:color="auto" w:fill="auto"/>
            <w:tcMar>
              <w:top w:w="29" w:type="dxa"/>
              <w:left w:w="72" w:type="dxa"/>
              <w:bottom w:w="29" w:type="dxa"/>
              <w:right w:w="72" w:type="dxa"/>
            </w:tcMar>
          </w:tcPr>
          <w:p w14:paraId="4D3B14FB" w14:textId="4848EBFF" w:rsidR="0018613B" w:rsidRPr="00E405F5" w:rsidRDefault="00D32D71" w:rsidP="00824A23">
            <w:pPr>
              <w:autoSpaceDE w:val="0"/>
              <w:autoSpaceDN w:val="0"/>
              <w:adjustRightInd w:val="0"/>
              <w:spacing w:after="0" w:line="240" w:lineRule="auto"/>
              <w:rPr>
                <w:rFonts w:ascii="Arial" w:hAnsi="Arial" w:cs="Arial"/>
                <w:color w:val="000000"/>
              </w:rPr>
            </w:pPr>
            <w:r>
              <w:rPr>
                <w:rFonts w:ascii="Arial" w:hAnsi="Arial" w:cs="Arial"/>
                <w:color w:val="000000"/>
              </w:rPr>
              <w:t>E</w:t>
            </w:r>
            <w:r w:rsidR="0018613B" w:rsidRPr="00E405F5">
              <w:rPr>
                <w:rFonts w:ascii="Arial" w:hAnsi="Arial" w:cs="Arial"/>
                <w:color w:val="000000"/>
              </w:rPr>
              <w:t>nters the 22 days (176 hours) of Emergency Military Leave through WebTA.</w:t>
            </w:r>
          </w:p>
          <w:p w14:paraId="67397F74" w14:textId="77777777" w:rsidR="0018613B" w:rsidRPr="00E405F5" w:rsidRDefault="0018613B" w:rsidP="004064EE">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shd w:val="clear" w:color="auto" w:fill="auto"/>
            <w:tcMar>
              <w:top w:w="29" w:type="dxa"/>
              <w:left w:w="72" w:type="dxa"/>
              <w:bottom w:w="29" w:type="dxa"/>
              <w:right w:w="72" w:type="dxa"/>
            </w:tcMar>
          </w:tcPr>
          <w:p w14:paraId="6EA0B434" w14:textId="77777777" w:rsidR="0018613B" w:rsidRPr="00E405F5" w:rsidRDefault="0018613B" w:rsidP="00824A23">
            <w:pPr>
              <w:autoSpaceDE w:val="0"/>
              <w:autoSpaceDN w:val="0"/>
              <w:adjustRightInd w:val="0"/>
              <w:spacing w:after="0" w:line="240" w:lineRule="auto"/>
              <w:rPr>
                <w:rFonts w:ascii="Arial" w:hAnsi="Arial" w:cs="Arial"/>
                <w:color w:val="000000"/>
              </w:rPr>
            </w:pPr>
            <w:r w:rsidRPr="00E405F5">
              <w:rPr>
                <w:rFonts w:ascii="Arial" w:hAnsi="Arial" w:cs="Arial"/>
                <w:color w:val="000000"/>
              </w:rPr>
              <w:t>This entry occurs after the Personnel Action has been processed.  Submission of a Time and Attendance record utilizing Emergency Military Leave prior to the Personnel Action being processed can result in the following:</w:t>
            </w:r>
          </w:p>
          <w:p w14:paraId="262E129F" w14:textId="77777777" w:rsidR="0018613B" w:rsidRPr="00E405F5" w:rsidRDefault="0018613B" w:rsidP="00824A23">
            <w:pPr>
              <w:pStyle w:val="ListParagraph"/>
              <w:numPr>
                <w:ilvl w:val="0"/>
                <w:numId w:val="18"/>
              </w:numPr>
              <w:autoSpaceDE w:val="0"/>
              <w:autoSpaceDN w:val="0"/>
              <w:adjustRightInd w:val="0"/>
              <w:spacing w:after="0" w:line="240" w:lineRule="auto"/>
              <w:rPr>
                <w:rFonts w:ascii="Arial" w:hAnsi="Arial" w:cs="Arial"/>
                <w:color w:val="000000"/>
              </w:rPr>
            </w:pPr>
            <w:r w:rsidRPr="00E405F5">
              <w:rPr>
                <w:rFonts w:ascii="Arial" w:hAnsi="Arial" w:cs="Arial"/>
                <w:color w:val="000000"/>
              </w:rPr>
              <w:t>Employee will not be paid</w:t>
            </w:r>
          </w:p>
          <w:p w14:paraId="508D2E9C" w14:textId="77777777" w:rsidR="0018613B" w:rsidRPr="00E405F5" w:rsidRDefault="0018613B" w:rsidP="00824A23">
            <w:pPr>
              <w:pStyle w:val="ListParagraph"/>
              <w:numPr>
                <w:ilvl w:val="0"/>
                <w:numId w:val="18"/>
              </w:numPr>
              <w:autoSpaceDE w:val="0"/>
              <w:autoSpaceDN w:val="0"/>
              <w:adjustRightInd w:val="0"/>
              <w:spacing w:after="0" w:line="240" w:lineRule="auto"/>
              <w:rPr>
                <w:rFonts w:ascii="Arial" w:hAnsi="Arial" w:cs="Arial"/>
                <w:color w:val="000000"/>
              </w:rPr>
            </w:pPr>
            <w:r w:rsidRPr="00E405F5">
              <w:rPr>
                <w:rFonts w:ascii="Arial" w:hAnsi="Arial" w:cs="Arial"/>
                <w:color w:val="000000"/>
              </w:rPr>
              <w:t>Employee paid at the incorrect Salary Share Amount (difference in Civilian and Military pay)</w:t>
            </w:r>
          </w:p>
          <w:p w14:paraId="23DB6713" w14:textId="5341F023"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Employee paid utilizing available Leave</w:t>
            </w:r>
          </w:p>
        </w:tc>
      </w:tr>
      <w:tr w:rsidR="0018613B" w:rsidRPr="00E405F5" w14:paraId="7BC03AF5"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A643E9" w14:textId="6DCA7133" w:rsidR="0018613B" w:rsidRPr="00E405F5" w:rsidRDefault="0018613B" w:rsidP="00824A23">
            <w:pPr>
              <w:pStyle w:val="BodyRow"/>
              <w:rPr>
                <w:b/>
                <w:sz w:val="22"/>
                <w:szCs w:val="22"/>
              </w:rPr>
            </w:pPr>
            <w:r w:rsidRPr="00E405F5">
              <w:rPr>
                <w:b/>
                <w:sz w:val="22"/>
                <w:szCs w:val="22"/>
              </w:rPr>
              <w:t xml:space="preserve">Step </w:t>
            </w:r>
            <w:r>
              <w:rPr>
                <w:b/>
                <w:sz w:val="22"/>
                <w:szCs w:val="22"/>
              </w:rPr>
              <w:t>3</w:t>
            </w:r>
            <w:r w:rsidR="00D32D71">
              <w:rPr>
                <w:b/>
                <w:sz w:val="22"/>
                <w:szCs w:val="22"/>
              </w:rPr>
              <w:t>1</w:t>
            </w:r>
          </w:p>
          <w:p w14:paraId="38F1B2C6" w14:textId="09CBEC71"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49D8B525" w14:textId="00F7837A"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Wait until the </w:t>
            </w:r>
            <w:r w:rsidR="005D676E" w:rsidRPr="00E405F5">
              <w:rPr>
                <w:rStyle w:val="HeadingunnumberedChar"/>
                <w:rFonts w:ascii="Arial" w:eastAsia="Calibri" w:hAnsi="Arial"/>
                <w:b w:val="0"/>
                <w:color w:val="000000"/>
              </w:rPr>
              <w:t>timekeeper</w:t>
            </w:r>
            <w:r w:rsidRPr="00E405F5">
              <w:rPr>
                <w:rStyle w:val="HeadingunnumberedChar"/>
                <w:rFonts w:ascii="Arial" w:eastAsia="Calibri" w:hAnsi="Arial"/>
                <w:b w:val="0"/>
                <w:color w:val="000000"/>
              </w:rPr>
              <w:t xml:space="preserve"> has completed the corrected </w:t>
            </w:r>
            <w:r w:rsidR="005D676E" w:rsidRPr="00E405F5">
              <w:rPr>
                <w:rStyle w:val="HeadingunnumberedChar"/>
                <w:rFonts w:ascii="Arial" w:eastAsia="Calibri" w:hAnsi="Arial"/>
                <w:b w:val="0"/>
                <w:color w:val="000000"/>
              </w:rPr>
              <w:t>timecards</w:t>
            </w:r>
            <w:r w:rsidRPr="00E405F5">
              <w:rPr>
                <w:rStyle w:val="HeadingunnumberedChar"/>
                <w:rFonts w:ascii="Arial" w:eastAsia="Calibri" w:hAnsi="Arial"/>
                <w:b w:val="0"/>
                <w:color w:val="000000"/>
              </w:rPr>
              <w:t xml:space="preserve">. </w:t>
            </w:r>
          </w:p>
          <w:p w14:paraId="19AA29CE" w14:textId="71034A14"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Corrected </w:t>
            </w:r>
            <w:r w:rsidR="005D676E" w:rsidRPr="00E405F5">
              <w:rPr>
                <w:rStyle w:val="HeadingunnumberedChar"/>
                <w:rFonts w:ascii="Arial" w:eastAsia="Calibri" w:hAnsi="Arial"/>
                <w:b w:val="0"/>
                <w:color w:val="000000"/>
              </w:rPr>
              <w:t>timecards</w:t>
            </w:r>
            <w:r w:rsidRPr="00E405F5">
              <w:rPr>
                <w:rStyle w:val="HeadingunnumberedChar"/>
                <w:rFonts w:ascii="Arial" w:eastAsia="Calibri" w:hAnsi="Arial"/>
                <w:b w:val="0"/>
                <w:color w:val="000000"/>
              </w:rPr>
              <w:t xml:space="preserve"> processed changes correctly?</w:t>
            </w:r>
          </w:p>
          <w:p w14:paraId="301283C0" w14:textId="109442AD"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Yes – Proceed to step </w:t>
            </w:r>
            <w:r w:rsidR="00AE0BAE">
              <w:rPr>
                <w:rStyle w:val="HeadingunnumberedChar"/>
                <w:rFonts w:ascii="Arial" w:eastAsia="Calibri" w:hAnsi="Arial"/>
                <w:b w:val="0"/>
                <w:color w:val="000000"/>
              </w:rPr>
              <w:t>42</w:t>
            </w:r>
          </w:p>
          <w:p w14:paraId="51553444" w14:textId="77777777" w:rsidR="0018613B" w:rsidRPr="00E405F5" w:rsidRDefault="0018613B" w:rsidP="00824A23">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Or </w:t>
            </w:r>
          </w:p>
          <w:p w14:paraId="2B641B9D" w14:textId="6B0EB34E" w:rsidR="0018613B" w:rsidRPr="00E405F5" w:rsidRDefault="0018613B" w:rsidP="00AE0B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No – Repeat step </w:t>
            </w:r>
            <w:r w:rsidR="00AE0BAE">
              <w:rPr>
                <w:rStyle w:val="HeadingunnumberedChar"/>
                <w:rFonts w:ascii="Arial" w:eastAsia="Calibri" w:hAnsi="Arial"/>
                <w:b w:val="0"/>
                <w:color w:val="000000"/>
              </w:rPr>
              <w:t>16</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3A842D07" w14:textId="6E2C11D2" w:rsidR="0018613B" w:rsidRPr="00E405F5" w:rsidRDefault="0018613B" w:rsidP="004F604E">
            <w:pPr>
              <w:autoSpaceDE w:val="0"/>
              <w:autoSpaceDN w:val="0"/>
              <w:adjustRightInd w:val="0"/>
              <w:spacing w:after="0" w:line="240" w:lineRule="auto"/>
              <w:rPr>
                <w:rFonts w:ascii="Arial" w:hAnsi="Arial" w:cs="Arial"/>
                <w:color w:val="000000"/>
              </w:rPr>
            </w:pPr>
            <w:r w:rsidRPr="00E405F5">
              <w:t xml:space="preserve">Contact NFC for assistance with processing the corrected to see what action is needed if the T&amp;A’s were correctly submitted by the Timekeeper </w:t>
            </w:r>
          </w:p>
        </w:tc>
      </w:tr>
      <w:tr w:rsidR="0018613B" w:rsidRPr="00E405F5" w14:paraId="27D89F51"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BB48E44" w14:textId="1061581C" w:rsidR="0018613B" w:rsidRPr="00E405F5" w:rsidRDefault="0018613B" w:rsidP="00824A23">
            <w:pPr>
              <w:pStyle w:val="BodyRow"/>
              <w:rPr>
                <w:b/>
                <w:sz w:val="22"/>
                <w:szCs w:val="22"/>
              </w:rPr>
            </w:pPr>
            <w:r w:rsidRPr="00E405F5">
              <w:rPr>
                <w:b/>
                <w:sz w:val="22"/>
                <w:szCs w:val="22"/>
              </w:rPr>
              <w:t xml:space="preserve">Step </w:t>
            </w:r>
            <w:r w:rsidR="00AE0BAE">
              <w:rPr>
                <w:b/>
                <w:sz w:val="22"/>
                <w:szCs w:val="22"/>
              </w:rPr>
              <w:t>19</w:t>
            </w:r>
          </w:p>
          <w:p w14:paraId="09286ECD" w14:textId="7F8DAFE7"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6F2F5F8C" w14:textId="71EF13E3" w:rsidR="0018613B" w:rsidRPr="00E405F5" w:rsidRDefault="0018613B" w:rsidP="004064E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Add request for Manual Payment if the period is outside of 26 pay periods, or the WebTA </w:t>
            </w:r>
            <w:r w:rsidR="00C058DF" w:rsidRPr="00E405F5">
              <w:rPr>
                <w:rStyle w:val="HeadingunnumberedChar"/>
                <w:rFonts w:ascii="Arial" w:eastAsia="Calibri" w:hAnsi="Arial"/>
                <w:b w:val="0"/>
                <w:color w:val="000000"/>
              </w:rPr>
              <w:t>entry</w:t>
            </w:r>
            <w:del w:id="11" w:author="Kozlowski, Jeffry" w:date="2021-02-16T08:06:00Z">
              <w:r w:rsidR="00C058DF" w:rsidRPr="00E405F5" w:rsidDel="005D676E">
                <w:rPr>
                  <w:rStyle w:val="HeadingunnumberedChar"/>
                  <w:rFonts w:ascii="Arial" w:eastAsia="Calibri" w:hAnsi="Arial"/>
                  <w:b w:val="0"/>
                  <w:color w:val="000000"/>
                </w:rPr>
                <w:delText xml:space="preserve"> </w:delText>
              </w:r>
            </w:del>
            <w:r w:rsidR="00C058DF" w:rsidRPr="00E405F5">
              <w:rPr>
                <w:rStyle w:val="HeadingunnumberedChar"/>
                <w:rFonts w:ascii="Arial" w:eastAsia="Calibri" w:hAnsi="Arial"/>
                <w:b w:val="0"/>
                <w:color w:val="000000"/>
              </w:rPr>
              <w:t>(</w:t>
            </w:r>
            <w:r w:rsidRPr="00E405F5">
              <w:rPr>
                <w:rStyle w:val="HeadingunnumberedChar"/>
                <w:rFonts w:ascii="Arial" w:eastAsia="Calibri" w:hAnsi="Arial"/>
                <w:b w:val="0"/>
                <w:color w:val="000000"/>
              </w:rPr>
              <w:t>ies) failed to process the payment.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0B63219" w14:textId="77777777" w:rsidR="0018613B" w:rsidRPr="00E405F5" w:rsidRDefault="0018613B" w:rsidP="00824A23">
            <w:pPr>
              <w:pStyle w:val="BodyRow"/>
              <w:spacing w:before="0" w:after="0"/>
              <w:rPr>
                <w:sz w:val="22"/>
                <w:szCs w:val="22"/>
              </w:rPr>
            </w:pPr>
            <w:r w:rsidRPr="00E405F5">
              <w:rPr>
                <w:sz w:val="22"/>
                <w:szCs w:val="22"/>
              </w:rPr>
              <w:t>SPPS web Link:</w:t>
            </w:r>
          </w:p>
          <w:p w14:paraId="38ACA061" w14:textId="77777777" w:rsidR="0018613B" w:rsidRPr="00E405F5" w:rsidRDefault="00AC499C" w:rsidP="00824A23">
            <w:pPr>
              <w:pStyle w:val="BodyRow"/>
              <w:spacing w:before="0" w:after="0"/>
              <w:rPr>
                <w:sz w:val="22"/>
                <w:szCs w:val="22"/>
              </w:rPr>
            </w:pPr>
            <w:hyperlink r:id="rId21" w:history="1">
              <w:r w:rsidR="0018613B" w:rsidRPr="00E405F5">
                <w:rPr>
                  <w:rStyle w:val="Hyperlink"/>
                  <w:rFonts w:cs="Arial"/>
                  <w:sz w:val="22"/>
                  <w:szCs w:val="22"/>
                </w:rPr>
                <w:t>https://www.nfc.usda.gov/spps/</w:t>
              </w:r>
            </w:hyperlink>
          </w:p>
          <w:p w14:paraId="51918506" w14:textId="77777777" w:rsidR="0018613B" w:rsidRPr="00E405F5" w:rsidRDefault="0018613B" w:rsidP="00824A23">
            <w:pPr>
              <w:autoSpaceDE w:val="0"/>
              <w:autoSpaceDN w:val="0"/>
              <w:adjustRightInd w:val="0"/>
              <w:spacing w:after="0" w:line="240" w:lineRule="auto"/>
              <w:rPr>
                <w:rFonts w:ascii="Arial" w:hAnsi="Arial" w:cs="Arial"/>
                <w:color w:val="000000"/>
              </w:rPr>
            </w:pPr>
          </w:p>
          <w:p w14:paraId="56A92493" w14:textId="3922573D" w:rsidR="0018613B" w:rsidRPr="00E405F5" w:rsidRDefault="0018613B" w:rsidP="00824A23">
            <w:pPr>
              <w:pStyle w:val="ListParagraph"/>
              <w:numPr>
                <w:ilvl w:val="0"/>
                <w:numId w:val="14"/>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Utilize Emergency Military Leave spread sheet to input the period requested for EML, manually calculating the </w:t>
            </w:r>
            <w:r w:rsidR="005D676E" w:rsidRPr="00E405F5">
              <w:rPr>
                <w:rFonts w:ascii="Arial" w:hAnsi="Arial" w:cs="Arial"/>
                <w:color w:val="000000"/>
              </w:rPr>
              <w:t>22-day</w:t>
            </w:r>
            <w:r w:rsidRPr="00E405F5">
              <w:rPr>
                <w:rFonts w:ascii="Arial" w:hAnsi="Arial" w:cs="Arial"/>
                <w:color w:val="000000"/>
              </w:rPr>
              <w:t xml:space="preserve"> gross payment</w:t>
            </w:r>
          </w:p>
          <w:p w14:paraId="07717D17" w14:textId="31ECFCBC"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Under the Adjustments tab in SPPS Web search for records under the employee’s Social Security Number to avoid duplicate payments/entries (Follow Steps 24-29)</w:t>
            </w:r>
          </w:p>
        </w:tc>
      </w:tr>
      <w:tr w:rsidR="0018613B" w:rsidRPr="00E405F5" w14:paraId="238EA364"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5F" w14:textId="573F3D5C" w:rsidR="0018613B" w:rsidRPr="00E405F5" w:rsidRDefault="0018613B" w:rsidP="00213175">
            <w:pPr>
              <w:pStyle w:val="BodyRow"/>
              <w:rPr>
                <w:b/>
                <w:sz w:val="22"/>
                <w:szCs w:val="22"/>
              </w:rPr>
            </w:pPr>
            <w:r w:rsidRPr="00E405F5">
              <w:rPr>
                <w:b/>
                <w:sz w:val="22"/>
                <w:szCs w:val="22"/>
              </w:rPr>
              <w:t xml:space="preserve">Step </w:t>
            </w:r>
            <w:r w:rsidR="00AE0BAE">
              <w:rPr>
                <w:b/>
                <w:sz w:val="22"/>
                <w:szCs w:val="22"/>
              </w:rPr>
              <w:t>20</w:t>
            </w:r>
          </w:p>
          <w:p w14:paraId="238EA360" w14:textId="67CDCB91" w:rsidR="0018613B" w:rsidRPr="00E405F5" w:rsidRDefault="006712C7" w:rsidP="00213175">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61" w14:textId="77777777" w:rsidR="0018613B" w:rsidRPr="00E405F5" w:rsidRDefault="0018613B" w:rsidP="004064E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Determine the Computation of Salary or COOP Share Amount using the attached calculation sheet</w:t>
            </w:r>
          </w:p>
          <w:p w14:paraId="238EA362" w14:textId="77777777" w:rsidR="0018613B" w:rsidRPr="00E405F5" w:rsidRDefault="0018613B" w:rsidP="00FE59D5">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63" w14:textId="77777777"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object w:dxaOrig="1539" w:dyaOrig="993" w14:anchorId="238EA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22" o:title=""/>
                </v:shape>
                <o:OLEObject Type="Embed" ProgID="Excel.Sheet.12" ShapeID="_x0000_i1025" DrawAspect="Icon" ObjectID="_1674981139" r:id="rId23"/>
              </w:object>
            </w:r>
          </w:p>
        </w:tc>
      </w:tr>
      <w:tr w:rsidR="0018613B" w:rsidRPr="00E405F5" w14:paraId="238EA36F"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65" w14:textId="1DE209BE" w:rsidR="0018613B" w:rsidRPr="00E405F5" w:rsidRDefault="0018613B" w:rsidP="00213175">
            <w:pPr>
              <w:pStyle w:val="BodyRow"/>
              <w:rPr>
                <w:b/>
                <w:sz w:val="22"/>
                <w:szCs w:val="22"/>
              </w:rPr>
            </w:pPr>
            <w:r w:rsidRPr="00E405F5">
              <w:rPr>
                <w:b/>
                <w:sz w:val="22"/>
                <w:szCs w:val="22"/>
              </w:rPr>
              <w:t xml:space="preserve">Step </w:t>
            </w:r>
            <w:r w:rsidR="00AE0BAE">
              <w:rPr>
                <w:b/>
                <w:sz w:val="22"/>
                <w:szCs w:val="22"/>
              </w:rPr>
              <w:t>21</w:t>
            </w:r>
          </w:p>
          <w:p w14:paraId="238EA366" w14:textId="16F3FB11" w:rsidR="0018613B" w:rsidRPr="00E405F5" w:rsidRDefault="006712C7" w:rsidP="004064EE">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67" w14:textId="77777777" w:rsidR="0018613B" w:rsidRPr="00E405F5" w:rsidRDefault="0018613B" w:rsidP="00FE59D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Is the Civilian Pay greater than (&gt;) the Military Pay</w:t>
            </w:r>
          </w:p>
          <w:p w14:paraId="238EA368" w14:textId="260B3288" w:rsidR="0018613B" w:rsidRPr="00E405F5" w:rsidRDefault="0018613B" w:rsidP="00FE59D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Yes – Proceed to step </w:t>
            </w:r>
            <w:r w:rsidR="00AE0BAE">
              <w:rPr>
                <w:rStyle w:val="HeadingunnumberedChar"/>
                <w:rFonts w:ascii="Arial" w:eastAsia="Calibri" w:hAnsi="Arial"/>
                <w:b w:val="0"/>
                <w:color w:val="000000"/>
              </w:rPr>
              <w:t>22</w:t>
            </w:r>
          </w:p>
          <w:p w14:paraId="238EA369" w14:textId="77777777" w:rsidR="0018613B" w:rsidRPr="00E405F5" w:rsidRDefault="0018613B" w:rsidP="00FE59D5">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36A" w14:textId="4A24C636" w:rsidR="0018613B" w:rsidRPr="00E405F5" w:rsidRDefault="0018613B"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No – Proceed to </w:t>
            </w:r>
            <w:r w:rsidRPr="00E405F5">
              <w:rPr>
                <w:rFonts w:eastAsia="Calibri"/>
              </w:rPr>
              <w:t xml:space="preserve">step </w:t>
            </w:r>
            <w:r w:rsidR="00AE0BAE">
              <w:t>42</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6B" w14:textId="77777777"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The Salary or COOP Share Amount is computed by taking the difference between the Civilian Pay and Military Pay.</w:t>
            </w:r>
          </w:p>
          <w:p w14:paraId="238EA36C" w14:textId="77777777" w:rsidR="0018613B" w:rsidRPr="00E405F5" w:rsidRDefault="0018613B" w:rsidP="004F604E">
            <w:pPr>
              <w:autoSpaceDE w:val="0"/>
              <w:autoSpaceDN w:val="0"/>
              <w:adjustRightInd w:val="0"/>
              <w:spacing w:after="0" w:line="240" w:lineRule="auto"/>
              <w:rPr>
                <w:rFonts w:ascii="Arial" w:hAnsi="Arial" w:cs="Arial"/>
                <w:color w:val="000000"/>
              </w:rPr>
            </w:pPr>
          </w:p>
          <w:p w14:paraId="238EA36D" w14:textId="77777777" w:rsidR="0018613B" w:rsidRPr="00E405F5" w:rsidRDefault="0018613B" w:rsidP="00086575">
            <w:pPr>
              <w:pStyle w:val="ListParagraph"/>
              <w:numPr>
                <w:ilvl w:val="0"/>
                <w:numId w:val="17"/>
              </w:numPr>
              <w:autoSpaceDE w:val="0"/>
              <w:autoSpaceDN w:val="0"/>
              <w:adjustRightInd w:val="0"/>
              <w:spacing w:after="0" w:line="240" w:lineRule="auto"/>
              <w:rPr>
                <w:rFonts w:ascii="Arial" w:hAnsi="Arial" w:cs="Arial"/>
                <w:color w:val="000000"/>
              </w:rPr>
            </w:pPr>
            <w:r w:rsidRPr="00E405F5">
              <w:rPr>
                <w:rFonts w:ascii="Arial" w:hAnsi="Arial" w:cs="Arial"/>
                <w:color w:val="000000"/>
              </w:rPr>
              <w:t>If the period requested covers 2 months, the Military pay will need to be calculated for each month separately.  This may result in there being two salary share amounts.</w:t>
            </w:r>
          </w:p>
          <w:p w14:paraId="238EA36E" w14:textId="77777777" w:rsidR="0018613B" w:rsidRPr="00E405F5" w:rsidRDefault="0018613B" w:rsidP="00086575">
            <w:pPr>
              <w:pStyle w:val="ListParagraph"/>
              <w:numPr>
                <w:ilvl w:val="0"/>
                <w:numId w:val="17"/>
              </w:numPr>
              <w:autoSpaceDE w:val="0"/>
              <w:autoSpaceDN w:val="0"/>
              <w:adjustRightInd w:val="0"/>
              <w:spacing w:after="0" w:line="240" w:lineRule="auto"/>
              <w:rPr>
                <w:rFonts w:ascii="Arial" w:hAnsi="Arial" w:cs="Arial"/>
                <w:color w:val="000000"/>
              </w:rPr>
            </w:pPr>
            <w:r w:rsidRPr="00E405F5">
              <w:rPr>
                <w:rFonts w:ascii="Arial" w:hAnsi="Arial" w:cs="Arial"/>
                <w:color w:val="000000"/>
              </w:rPr>
              <w:t>If the employee’s salary changes during the requested period, then this may result in multiple salary share amounts contingent on the Military Pay and the Civilian Pay differences.</w:t>
            </w:r>
          </w:p>
        </w:tc>
      </w:tr>
      <w:tr w:rsidR="0018613B" w:rsidRPr="00AF5C0C" w14:paraId="238EA374" w14:textId="77777777" w:rsidTr="00AF5C0C">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370" w14:textId="3EFBC213" w:rsidR="0018613B" w:rsidRPr="00E405F5" w:rsidRDefault="0018613B" w:rsidP="004064EE">
            <w:pPr>
              <w:pStyle w:val="BodyRow"/>
              <w:rPr>
                <w:b/>
                <w:sz w:val="22"/>
                <w:szCs w:val="22"/>
              </w:rPr>
            </w:pPr>
            <w:r w:rsidRPr="00E405F5">
              <w:rPr>
                <w:b/>
                <w:sz w:val="22"/>
                <w:szCs w:val="22"/>
              </w:rPr>
              <w:t xml:space="preserve">Step </w:t>
            </w:r>
            <w:r w:rsidR="00AE0BAE">
              <w:rPr>
                <w:b/>
                <w:sz w:val="22"/>
                <w:szCs w:val="22"/>
              </w:rPr>
              <w:t>22</w:t>
            </w:r>
          </w:p>
          <w:p w14:paraId="238EA371" w14:textId="55C2A1B0" w:rsidR="0018613B" w:rsidRPr="00E405F5" w:rsidRDefault="006712C7" w:rsidP="004064EE">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368973C1" w14:textId="77777777" w:rsidR="00AE0BAE" w:rsidRDefault="0018613B" w:rsidP="004064E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Submit for Quality Review</w:t>
            </w:r>
            <w:r w:rsidR="00AE0BAE">
              <w:rPr>
                <w:rStyle w:val="HeadingunnumberedChar"/>
                <w:rFonts w:ascii="Arial" w:eastAsia="Calibri" w:hAnsi="Arial"/>
                <w:b w:val="0"/>
                <w:color w:val="000000"/>
              </w:rPr>
              <w:t>.</w:t>
            </w:r>
          </w:p>
          <w:p w14:paraId="238EA372" w14:textId="439F7322" w:rsidR="0018613B" w:rsidRPr="00E405F5" w:rsidRDefault="00AE0BAE" w:rsidP="004064E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Document notes in Siebel with case progress</w:t>
            </w:r>
          </w:p>
        </w:tc>
        <w:tc>
          <w:tcPr>
            <w:tcW w:w="3438" w:type="dxa"/>
            <w:tcBorders>
              <w:top w:val="single" w:sz="6" w:space="0" w:color="auto"/>
              <w:left w:val="single" w:sz="4" w:space="0" w:color="auto"/>
              <w:bottom w:val="single" w:sz="6" w:space="0" w:color="auto"/>
              <w:right w:val="single" w:sz="4" w:space="0" w:color="auto"/>
            </w:tcBorders>
            <w:shd w:val="clear" w:color="auto" w:fill="auto"/>
            <w:tcMar>
              <w:top w:w="29" w:type="dxa"/>
              <w:left w:w="72" w:type="dxa"/>
              <w:bottom w:w="29" w:type="dxa"/>
              <w:right w:w="72" w:type="dxa"/>
            </w:tcMar>
          </w:tcPr>
          <w:p w14:paraId="5710C40E" w14:textId="77777777" w:rsidR="0018613B" w:rsidRDefault="0018613B" w:rsidP="004064EE">
            <w:pPr>
              <w:widowControl w:val="0"/>
              <w:autoSpaceDE w:val="0"/>
              <w:autoSpaceDN w:val="0"/>
              <w:adjustRightInd w:val="0"/>
              <w:spacing w:after="0" w:line="240" w:lineRule="auto"/>
              <w:rPr>
                <w:rFonts w:ascii="Arial" w:hAnsi="Arial" w:cs="Arial"/>
              </w:rPr>
            </w:pPr>
            <w:r w:rsidRPr="00AF5C0C">
              <w:rPr>
                <w:rFonts w:ascii="Arial" w:hAnsi="Arial" w:cs="Arial"/>
              </w:rPr>
              <w:t>Deliver case to QA by hand.</w:t>
            </w:r>
          </w:p>
          <w:p w14:paraId="6D846104" w14:textId="77777777" w:rsidR="00AF5C0C" w:rsidRPr="00AF5C0C" w:rsidRDefault="00AF5C0C" w:rsidP="004064EE">
            <w:pPr>
              <w:widowControl w:val="0"/>
              <w:autoSpaceDE w:val="0"/>
              <w:autoSpaceDN w:val="0"/>
              <w:adjustRightInd w:val="0"/>
              <w:spacing w:after="0" w:line="240" w:lineRule="auto"/>
              <w:rPr>
                <w:rFonts w:ascii="Arial" w:hAnsi="Arial" w:cs="Arial"/>
              </w:rPr>
            </w:pPr>
          </w:p>
          <w:p w14:paraId="393E2BB9" w14:textId="3C6443A8" w:rsidR="00AE0BAE" w:rsidRDefault="00AF5C0C" w:rsidP="004064EE">
            <w:pPr>
              <w:widowControl w:val="0"/>
              <w:autoSpaceDE w:val="0"/>
              <w:autoSpaceDN w:val="0"/>
              <w:adjustRightInd w:val="0"/>
              <w:spacing w:after="0" w:line="240" w:lineRule="auto"/>
              <w:rPr>
                <w:rFonts w:ascii="Arial" w:hAnsi="Arial" w:cs="Arial"/>
              </w:rPr>
            </w:pPr>
            <w:r>
              <w:rPr>
                <w:rFonts w:ascii="Arial" w:hAnsi="Arial" w:cs="Arial"/>
              </w:rPr>
              <w:t>Change sub-status to QA.</w:t>
            </w:r>
          </w:p>
          <w:p w14:paraId="606FCEFA" w14:textId="77777777" w:rsidR="00AF5C0C" w:rsidRPr="00AF5C0C" w:rsidRDefault="00AF5C0C" w:rsidP="004064EE">
            <w:pPr>
              <w:widowControl w:val="0"/>
              <w:autoSpaceDE w:val="0"/>
              <w:autoSpaceDN w:val="0"/>
              <w:adjustRightInd w:val="0"/>
              <w:spacing w:after="0" w:line="240" w:lineRule="auto"/>
              <w:rPr>
                <w:rFonts w:ascii="Arial" w:hAnsi="Arial" w:cs="Arial"/>
              </w:rPr>
            </w:pPr>
          </w:p>
          <w:p w14:paraId="238EA373" w14:textId="5A447644" w:rsidR="00AE0BAE" w:rsidRPr="00AF5C0C" w:rsidRDefault="00AE0BAE" w:rsidP="004064EE">
            <w:pPr>
              <w:widowControl w:val="0"/>
              <w:autoSpaceDE w:val="0"/>
              <w:autoSpaceDN w:val="0"/>
              <w:adjustRightInd w:val="0"/>
              <w:spacing w:after="0" w:line="240" w:lineRule="auto"/>
              <w:rPr>
                <w:rFonts w:ascii="Arial" w:hAnsi="Arial" w:cs="Arial"/>
              </w:rPr>
            </w:pPr>
            <w:r w:rsidRPr="00AF5C0C">
              <w:rPr>
                <w:rFonts w:ascii="Arial" w:hAnsi="Arial" w:cs="Arial"/>
              </w:rPr>
              <w:t>Note in Siebel case being QA’d.</w:t>
            </w:r>
          </w:p>
        </w:tc>
      </w:tr>
      <w:tr w:rsidR="0018613B" w:rsidRPr="00E405F5" w14:paraId="238EA37E" w14:textId="77777777" w:rsidTr="004064EE">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37A" w14:textId="5284D9D6" w:rsidR="0018613B" w:rsidRPr="00E405F5" w:rsidRDefault="0018613B" w:rsidP="004064EE">
            <w:pPr>
              <w:pStyle w:val="BodyRow"/>
              <w:rPr>
                <w:b/>
                <w:sz w:val="22"/>
                <w:szCs w:val="22"/>
              </w:rPr>
            </w:pPr>
            <w:r w:rsidRPr="00E405F5">
              <w:rPr>
                <w:b/>
                <w:sz w:val="22"/>
                <w:szCs w:val="22"/>
              </w:rPr>
              <w:t xml:space="preserve">Step </w:t>
            </w:r>
            <w:r w:rsidR="00AE0BAE">
              <w:rPr>
                <w:b/>
                <w:sz w:val="22"/>
                <w:szCs w:val="22"/>
              </w:rPr>
              <w:t>23</w:t>
            </w:r>
          </w:p>
          <w:p w14:paraId="238EA37B" w14:textId="406AA083" w:rsidR="0018613B" w:rsidRPr="00E405F5" w:rsidRDefault="006712C7" w:rsidP="004064EE">
            <w:pPr>
              <w:pStyle w:val="BodyRow"/>
              <w:rPr>
                <w:b/>
                <w:sz w:val="22"/>
                <w:szCs w:val="22"/>
              </w:rPr>
            </w:pPr>
            <w:r>
              <w:rPr>
                <w:b/>
                <w:sz w:val="22"/>
                <w:szCs w:val="22"/>
              </w:rPr>
              <w:t>HC</w:t>
            </w:r>
            <w:r w:rsidR="0018613B" w:rsidRPr="00E405F5">
              <w:rPr>
                <w:b/>
                <w:sz w:val="22"/>
                <w:szCs w:val="22"/>
              </w:rPr>
              <w:t>SC/Payroll QA</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44F06B35" w14:textId="1650EABC" w:rsidR="00AE0BAE" w:rsidRPr="00E405F5" w:rsidRDefault="00C058DF"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documentation in case packet</w:t>
            </w:r>
            <w:r>
              <w:rPr>
                <w:rStyle w:val="HeadingunnumberedChar"/>
                <w:rFonts w:ascii="Arial" w:eastAsia="Calibri" w:hAnsi="Arial"/>
                <w:b w:val="0"/>
                <w:color w:val="000000"/>
              </w:rPr>
              <w:t xml:space="preserve">. </w:t>
            </w:r>
            <w:r w:rsidRPr="00E405F5">
              <w:rPr>
                <w:rStyle w:val="HeadingunnumberedChar"/>
                <w:rFonts w:ascii="Arial" w:eastAsia="Calibri" w:hAnsi="Arial"/>
                <w:b w:val="0"/>
                <w:color w:val="000000"/>
              </w:rPr>
              <w:t xml:space="preserve"> Does the case packet contain errors?</w:t>
            </w:r>
          </w:p>
          <w:p w14:paraId="564DB508" w14:textId="39149F75" w:rsidR="00AE0BAE" w:rsidRPr="00E405F5" w:rsidRDefault="00AE0BAE"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Yes – Return to step </w:t>
            </w:r>
            <w:r>
              <w:rPr>
                <w:rStyle w:val="HeadingunnumberedChar"/>
                <w:rFonts w:ascii="Arial" w:eastAsia="Calibri" w:hAnsi="Arial"/>
                <w:b w:val="0"/>
                <w:color w:val="000000"/>
              </w:rPr>
              <w:t>13</w:t>
            </w:r>
          </w:p>
          <w:p w14:paraId="7E26D981" w14:textId="77777777" w:rsidR="00AE0BAE" w:rsidRPr="00E405F5" w:rsidRDefault="00AE0BAE"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37C" w14:textId="1F5DFF85" w:rsidR="0018613B" w:rsidRPr="00E405F5" w:rsidRDefault="00AE0BAE"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No – Return case to Payroll team member and proceed to step </w:t>
            </w:r>
            <w:r>
              <w:rPr>
                <w:rStyle w:val="HeadingunnumberedChar"/>
                <w:rFonts w:ascii="Arial" w:eastAsia="Calibri" w:hAnsi="Arial"/>
                <w:b w:val="0"/>
                <w:color w:val="000000"/>
              </w:rPr>
              <w:t>24</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37D" w14:textId="77777777" w:rsidR="0018613B" w:rsidRPr="00E405F5" w:rsidRDefault="0018613B" w:rsidP="004064EE">
            <w:pPr>
              <w:widowControl w:val="0"/>
              <w:autoSpaceDE w:val="0"/>
              <w:autoSpaceDN w:val="0"/>
              <w:adjustRightInd w:val="0"/>
              <w:spacing w:after="0" w:line="240" w:lineRule="auto"/>
              <w:rPr>
                <w:rFonts w:ascii="Arial" w:hAnsi="Arial" w:cs="Arial"/>
              </w:rPr>
            </w:pPr>
            <w:r w:rsidRPr="00E405F5">
              <w:rPr>
                <w:rFonts w:ascii="Arial" w:hAnsi="Arial" w:cs="Arial"/>
              </w:rPr>
              <w:t>Review computations for accuracy of the Salary Share amounts of the period in question prior to processing the appropriate personnel actions.</w:t>
            </w:r>
          </w:p>
        </w:tc>
      </w:tr>
      <w:tr w:rsidR="0018613B" w:rsidRPr="00E405F5" w14:paraId="238EA38A"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0FF45184" w14:textId="77777777" w:rsidR="00AE0BAE" w:rsidRDefault="0018613B" w:rsidP="00AE0BAE">
            <w:pPr>
              <w:pStyle w:val="BodyRow"/>
              <w:rPr>
                <w:b/>
                <w:sz w:val="22"/>
                <w:szCs w:val="22"/>
              </w:rPr>
            </w:pPr>
            <w:bookmarkStart w:id="12" w:name="Step22"/>
            <w:r w:rsidRPr="00E405F5">
              <w:rPr>
                <w:b/>
                <w:sz w:val="22"/>
                <w:szCs w:val="22"/>
              </w:rPr>
              <w:t xml:space="preserve">Step </w:t>
            </w:r>
            <w:bookmarkEnd w:id="12"/>
            <w:r w:rsidR="00AE0BAE">
              <w:rPr>
                <w:b/>
                <w:sz w:val="22"/>
                <w:szCs w:val="22"/>
              </w:rPr>
              <w:t>24</w:t>
            </w:r>
          </w:p>
          <w:p w14:paraId="238EA387" w14:textId="74E9C2ED" w:rsidR="0018613B" w:rsidRPr="00E405F5" w:rsidRDefault="006712C7" w:rsidP="00AE0BAE">
            <w:pPr>
              <w:pStyle w:val="BodyRow"/>
              <w:rPr>
                <w:b/>
                <w:sz w:val="22"/>
                <w:szCs w:val="22"/>
              </w:rPr>
            </w:pPr>
            <w:r>
              <w:rPr>
                <w:b/>
                <w:sz w:val="22"/>
                <w:szCs w:val="22"/>
              </w:rPr>
              <w:t>HC</w:t>
            </w:r>
            <w:r w:rsidR="0018613B" w:rsidRPr="00E405F5">
              <w:rPr>
                <w:b/>
                <w:sz w:val="22"/>
                <w:szCs w:val="22"/>
              </w:rPr>
              <w:t>SC/Personnel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88" w14:textId="1D8CFCF8"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case and prepare to input appropriate Personnel Action</w:t>
            </w:r>
            <w:r w:rsidR="000D2D0F">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89" w14:textId="77777777" w:rsidR="0018613B" w:rsidRPr="00E405F5" w:rsidRDefault="0018613B" w:rsidP="004F604E">
            <w:pPr>
              <w:autoSpaceDE w:val="0"/>
              <w:autoSpaceDN w:val="0"/>
              <w:adjustRightInd w:val="0"/>
              <w:spacing w:after="0" w:line="240" w:lineRule="auto"/>
              <w:rPr>
                <w:rFonts w:ascii="Arial" w:hAnsi="Arial" w:cs="Arial"/>
                <w:color w:val="000000"/>
              </w:rPr>
            </w:pPr>
          </w:p>
        </w:tc>
      </w:tr>
      <w:tr w:rsidR="0018613B" w:rsidRPr="00E405F5" w14:paraId="238EA394"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8B" w14:textId="5E522222" w:rsidR="0018613B" w:rsidRPr="00E405F5" w:rsidRDefault="0018613B" w:rsidP="00213175">
            <w:pPr>
              <w:pStyle w:val="BodyRow"/>
              <w:rPr>
                <w:b/>
                <w:sz w:val="22"/>
                <w:szCs w:val="22"/>
              </w:rPr>
            </w:pPr>
            <w:r w:rsidRPr="00E405F5">
              <w:rPr>
                <w:b/>
                <w:sz w:val="22"/>
                <w:szCs w:val="22"/>
              </w:rPr>
              <w:t xml:space="preserve">Step </w:t>
            </w:r>
            <w:r w:rsidR="00AE0BAE">
              <w:rPr>
                <w:b/>
                <w:sz w:val="22"/>
                <w:szCs w:val="22"/>
              </w:rPr>
              <w:t>25</w:t>
            </w:r>
          </w:p>
          <w:p w14:paraId="238EA38C" w14:textId="07550E7C" w:rsidR="0018613B" w:rsidRPr="00E405F5" w:rsidRDefault="006712C7" w:rsidP="004064EE">
            <w:pPr>
              <w:pStyle w:val="BodyRow"/>
              <w:rPr>
                <w:b/>
                <w:sz w:val="22"/>
                <w:szCs w:val="22"/>
              </w:rPr>
            </w:pPr>
            <w:r>
              <w:rPr>
                <w:b/>
                <w:sz w:val="22"/>
                <w:szCs w:val="22"/>
              </w:rPr>
              <w:t>HC</w:t>
            </w:r>
            <w:r w:rsidR="0018613B" w:rsidRPr="00E405F5">
              <w:rPr>
                <w:b/>
                <w:sz w:val="22"/>
                <w:szCs w:val="22"/>
              </w:rPr>
              <w:t>SC/Personnel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8D"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Is this a current entry?</w:t>
            </w:r>
          </w:p>
          <w:p w14:paraId="238EA38E" w14:textId="04063EF5"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Yes – Proceed to step </w:t>
            </w:r>
            <w:r w:rsidR="00AE0BAE">
              <w:rPr>
                <w:rStyle w:val="HeadingunnumberedChar"/>
                <w:rFonts w:ascii="Arial" w:eastAsia="Calibri" w:hAnsi="Arial"/>
                <w:b w:val="0"/>
                <w:color w:val="000000"/>
              </w:rPr>
              <w:t>26</w:t>
            </w:r>
          </w:p>
          <w:p w14:paraId="238EA38F"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390" w14:textId="592508B9" w:rsidR="0018613B" w:rsidRPr="00E405F5" w:rsidRDefault="0018613B" w:rsidP="00AE0B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No – Proceed to step </w:t>
            </w:r>
            <w:r w:rsidR="00AE0BAE">
              <w:rPr>
                <w:rStyle w:val="HeadingunnumberedChar"/>
                <w:rFonts w:ascii="Arial" w:eastAsia="Calibri" w:hAnsi="Arial"/>
                <w:b w:val="0"/>
                <w:color w:val="000000"/>
              </w:rPr>
              <w:t>27</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91" w14:textId="77777777"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Identify the dates of the period requested, if this action does not require insertion between two previously processed Personnel Actions, this action can be processed via EmpowHR.  If the action requires insertion between two previously processed Personnel actions this action will need to be processed via EPIC </w:t>
            </w:r>
          </w:p>
          <w:p w14:paraId="238EA392" w14:textId="77777777"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Web as a Historical Correction.</w:t>
            </w:r>
          </w:p>
          <w:p w14:paraId="238EA393" w14:textId="77777777" w:rsidR="0018613B" w:rsidRPr="00E405F5" w:rsidRDefault="0018613B" w:rsidP="00086575">
            <w:pPr>
              <w:pStyle w:val="ListParagraph"/>
              <w:numPr>
                <w:ilvl w:val="0"/>
                <w:numId w:val="13"/>
              </w:numPr>
              <w:autoSpaceDE w:val="0"/>
              <w:autoSpaceDN w:val="0"/>
              <w:adjustRightInd w:val="0"/>
              <w:spacing w:after="0" w:line="240" w:lineRule="auto"/>
              <w:rPr>
                <w:rFonts w:ascii="Arial" w:hAnsi="Arial" w:cs="Arial"/>
                <w:color w:val="000000"/>
              </w:rPr>
            </w:pPr>
            <w:r w:rsidRPr="00E405F5">
              <w:rPr>
                <w:rFonts w:ascii="Arial" w:hAnsi="Arial" w:cs="Arial"/>
                <w:color w:val="000000"/>
              </w:rPr>
              <w:t>An action must be processed for each Salary/COOP Share Amount</w:t>
            </w:r>
          </w:p>
        </w:tc>
      </w:tr>
      <w:tr w:rsidR="0018613B" w:rsidRPr="00E405F5" w14:paraId="238EA3A2"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95" w14:textId="4F5961D6" w:rsidR="0018613B" w:rsidRPr="00E405F5" w:rsidRDefault="0018613B" w:rsidP="00213175">
            <w:pPr>
              <w:pStyle w:val="BodyRow"/>
              <w:rPr>
                <w:b/>
                <w:sz w:val="22"/>
                <w:szCs w:val="22"/>
              </w:rPr>
            </w:pPr>
            <w:r w:rsidRPr="00E405F5">
              <w:rPr>
                <w:b/>
                <w:sz w:val="22"/>
                <w:szCs w:val="22"/>
              </w:rPr>
              <w:t xml:space="preserve">Step </w:t>
            </w:r>
            <w:r w:rsidR="00AE0BAE">
              <w:rPr>
                <w:b/>
                <w:sz w:val="22"/>
                <w:szCs w:val="22"/>
              </w:rPr>
              <w:t>26</w:t>
            </w:r>
          </w:p>
          <w:p w14:paraId="238EA396" w14:textId="374D3474" w:rsidR="0018613B" w:rsidRPr="00E405F5" w:rsidRDefault="006712C7" w:rsidP="00213175">
            <w:pPr>
              <w:pStyle w:val="BodyRow"/>
              <w:rPr>
                <w:b/>
                <w:sz w:val="22"/>
                <w:szCs w:val="22"/>
              </w:rPr>
            </w:pPr>
            <w:r>
              <w:rPr>
                <w:b/>
                <w:sz w:val="22"/>
                <w:szCs w:val="22"/>
              </w:rPr>
              <w:t>HC</w:t>
            </w:r>
            <w:r w:rsidR="0018613B" w:rsidRPr="00E405F5">
              <w:rPr>
                <w:b/>
                <w:sz w:val="22"/>
                <w:szCs w:val="22"/>
              </w:rPr>
              <w:t>SC/Personnel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97"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Personnel Action – EmpowHR</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98" w14:textId="7CAC6C0C" w:rsidR="0018613B" w:rsidRPr="00E405F5" w:rsidRDefault="0018613B" w:rsidP="004F604E">
            <w:pPr>
              <w:autoSpaceDE w:val="0"/>
              <w:autoSpaceDN w:val="0"/>
              <w:adjustRightInd w:val="0"/>
              <w:spacing w:after="0" w:line="240" w:lineRule="auto"/>
              <w:rPr>
                <w:rFonts w:ascii="Arial" w:hAnsi="Arial" w:cs="Arial"/>
                <w:color w:val="000000"/>
              </w:rPr>
            </w:pPr>
            <w:r>
              <w:rPr>
                <w:rFonts w:ascii="Arial" w:hAnsi="Arial" w:cs="Arial"/>
                <w:color w:val="000000"/>
              </w:rPr>
              <w:t>Predefined Process – SOP PER-039, Processing Personnel Actions in RPA and EmpowHR</w:t>
            </w:r>
          </w:p>
          <w:p w14:paraId="238EA399" w14:textId="77777777" w:rsidR="0018613B" w:rsidRPr="00E405F5" w:rsidRDefault="0018613B" w:rsidP="004F604E">
            <w:pPr>
              <w:autoSpaceDE w:val="0"/>
              <w:autoSpaceDN w:val="0"/>
              <w:adjustRightInd w:val="0"/>
              <w:spacing w:after="0" w:line="240" w:lineRule="auto"/>
              <w:rPr>
                <w:rFonts w:ascii="Arial" w:hAnsi="Arial" w:cs="Arial"/>
                <w:color w:val="000000"/>
              </w:rPr>
            </w:pPr>
          </w:p>
          <w:p w14:paraId="238EA39A" w14:textId="77777777" w:rsidR="0018613B" w:rsidRPr="00E405F5" w:rsidRDefault="0018613B" w:rsidP="004F604E">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Under Data Control Tab:</w:t>
            </w:r>
          </w:p>
          <w:p w14:paraId="238EA39B"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Action:</w:t>
            </w:r>
            <w:r w:rsidRPr="00E405F5">
              <w:rPr>
                <w:rFonts w:ascii="Arial" w:hAnsi="Arial" w:cs="Arial"/>
                <w:color w:val="000000"/>
              </w:rPr>
              <w:t xml:space="preserve"> DTA – Data Change</w:t>
            </w:r>
          </w:p>
          <w:p w14:paraId="238EA39C"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Reason Code:</w:t>
            </w:r>
            <w:r w:rsidRPr="00E405F5">
              <w:rPr>
                <w:rFonts w:ascii="Arial" w:hAnsi="Arial" w:cs="Arial"/>
                <w:color w:val="000000"/>
              </w:rPr>
              <w:t xml:space="preserve"> CDE – Change in Data Element</w:t>
            </w:r>
          </w:p>
          <w:p w14:paraId="238EA39D" w14:textId="77777777" w:rsidR="0018613B" w:rsidRPr="00455B5C" w:rsidRDefault="0018613B" w:rsidP="001C35DF">
            <w:pPr>
              <w:autoSpaceDE w:val="0"/>
              <w:autoSpaceDN w:val="0"/>
              <w:adjustRightInd w:val="0"/>
              <w:spacing w:after="60" w:line="240" w:lineRule="auto"/>
              <w:rPr>
                <w:rFonts w:ascii="Arial" w:hAnsi="Arial" w:cs="Arial"/>
                <w:color w:val="000000"/>
                <w:lang w:val="fr-FR"/>
              </w:rPr>
            </w:pPr>
            <w:r w:rsidRPr="00455B5C">
              <w:rPr>
                <w:rFonts w:ascii="Arial" w:hAnsi="Arial" w:cs="Arial"/>
                <w:b/>
                <w:color w:val="000000"/>
                <w:lang w:val="fr-FR"/>
              </w:rPr>
              <w:t>NOA Code:</w:t>
            </w:r>
            <w:r w:rsidRPr="00455B5C">
              <w:rPr>
                <w:rFonts w:ascii="Arial" w:hAnsi="Arial" w:cs="Arial"/>
                <w:color w:val="000000"/>
                <w:lang w:val="fr-FR"/>
              </w:rPr>
              <w:t xml:space="preserve"> 903 – CHG-NON CPDF Data Element</w:t>
            </w:r>
          </w:p>
          <w:p w14:paraId="238EA39E"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Authority:</w:t>
            </w:r>
            <w:r w:rsidRPr="00E405F5">
              <w:rPr>
                <w:rFonts w:ascii="Arial" w:hAnsi="Arial" w:cs="Arial"/>
                <w:color w:val="000000"/>
              </w:rPr>
              <w:t xml:space="preserve"> MIL – P.L. 108-136</w:t>
            </w:r>
          </w:p>
          <w:p w14:paraId="238EA39F" w14:textId="77777777" w:rsidR="0018613B" w:rsidRPr="00E405F5" w:rsidRDefault="0018613B" w:rsidP="004F604E">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Under Employment Data 2:</w:t>
            </w:r>
          </w:p>
          <w:p w14:paraId="238EA3A0" w14:textId="77777777" w:rsidR="0018613B" w:rsidRPr="00E405F5" w:rsidRDefault="0018613B" w:rsidP="000849B5">
            <w:pPr>
              <w:autoSpaceDE w:val="0"/>
              <w:autoSpaceDN w:val="0"/>
              <w:adjustRightInd w:val="0"/>
              <w:spacing w:afterLines="60" w:after="144" w:line="240" w:lineRule="auto"/>
              <w:rPr>
                <w:rFonts w:ascii="Arial" w:hAnsi="Arial" w:cs="Arial"/>
                <w:color w:val="000000"/>
              </w:rPr>
            </w:pPr>
            <w:r w:rsidRPr="00E405F5">
              <w:rPr>
                <w:rFonts w:ascii="Arial" w:hAnsi="Arial" w:cs="Arial"/>
                <w:b/>
                <w:color w:val="000000"/>
              </w:rPr>
              <w:t>Salary Share Code:</w:t>
            </w:r>
            <w:r w:rsidRPr="00E405F5">
              <w:rPr>
                <w:rFonts w:ascii="Arial" w:hAnsi="Arial" w:cs="Arial"/>
                <w:color w:val="000000"/>
              </w:rPr>
              <w:t xml:space="preserve"> Miltry Hrly Rate Usd in Offset</w:t>
            </w:r>
          </w:p>
          <w:p w14:paraId="238EA3A1" w14:textId="77777777" w:rsidR="0018613B" w:rsidRPr="00E405F5" w:rsidRDefault="0018613B" w:rsidP="001C35DF">
            <w:pPr>
              <w:autoSpaceDE w:val="0"/>
              <w:autoSpaceDN w:val="0"/>
              <w:adjustRightInd w:val="0"/>
              <w:spacing w:after="0" w:line="240" w:lineRule="auto"/>
              <w:rPr>
                <w:rFonts w:ascii="Arial" w:hAnsi="Arial" w:cs="Arial"/>
                <w:color w:val="000000"/>
              </w:rPr>
            </w:pPr>
            <w:r w:rsidRPr="00E405F5">
              <w:rPr>
                <w:rFonts w:ascii="Arial" w:hAnsi="Arial" w:cs="Arial"/>
                <w:b/>
                <w:color w:val="000000"/>
              </w:rPr>
              <w:t>COOP Share Amt:</w:t>
            </w:r>
            <w:r w:rsidRPr="00E405F5">
              <w:rPr>
                <w:rFonts w:ascii="Arial" w:hAnsi="Arial" w:cs="Arial"/>
                <w:color w:val="000000"/>
              </w:rPr>
              <w:t xml:space="preserve"> Enter the Salary Share Amount from Step 12</w:t>
            </w:r>
          </w:p>
        </w:tc>
      </w:tr>
      <w:tr w:rsidR="0018613B" w:rsidRPr="00E405F5" w14:paraId="238EA3B1" w14:textId="77777777" w:rsidTr="001C35DF">
        <w:trPr>
          <w:trHeight w:val="282"/>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A3" w14:textId="324BACBC" w:rsidR="0018613B" w:rsidRPr="00E405F5" w:rsidRDefault="00D944B4" w:rsidP="00213175">
            <w:pPr>
              <w:pStyle w:val="BodyRow"/>
              <w:rPr>
                <w:b/>
                <w:sz w:val="22"/>
                <w:szCs w:val="22"/>
              </w:rPr>
            </w:pPr>
            <w:r>
              <w:rPr>
                <w:b/>
                <w:sz w:val="22"/>
                <w:szCs w:val="22"/>
              </w:rPr>
              <w:t xml:space="preserve">Step </w:t>
            </w:r>
            <w:r w:rsidR="00AE0BAE">
              <w:rPr>
                <w:b/>
                <w:sz w:val="22"/>
                <w:szCs w:val="22"/>
              </w:rPr>
              <w:t>27</w:t>
            </w:r>
          </w:p>
          <w:p w14:paraId="238EA3A4" w14:textId="593AF6C7" w:rsidR="0018613B" w:rsidRPr="00E405F5" w:rsidRDefault="006712C7" w:rsidP="00213175">
            <w:pPr>
              <w:pStyle w:val="BodyRow"/>
              <w:rPr>
                <w:b/>
                <w:sz w:val="22"/>
                <w:szCs w:val="22"/>
              </w:rPr>
            </w:pPr>
            <w:r>
              <w:rPr>
                <w:b/>
                <w:sz w:val="22"/>
                <w:szCs w:val="22"/>
              </w:rPr>
              <w:t>HC</w:t>
            </w:r>
            <w:r w:rsidR="0018613B" w:rsidRPr="00E405F5">
              <w:rPr>
                <w:b/>
                <w:sz w:val="22"/>
                <w:szCs w:val="22"/>
              </w:rPr>
              <w:t>SC/Personnel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A5"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Personnel Action - EPIC</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A6" w14:textId="19E45D1E" w:rsidR="0018613B" w:rsidRPr="00E405F5" w:rsidRDefault="0018613B"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Predefined Process – </w:t>
            </w:r>
            <w:r>
              <w:rPr>
                <w:rFonts w:ascii="Arial" w:hAnsi="Arial" w:cs="Arial"/>
                <w:color w:val="000000"/>
              </w:rPr>
              <w:t>SOP PER-</w:t>
            </w:r>
            <w:r w:rsidRPr="00E405F5">
              <w:rPr>
                <w:rFonts w:ascii="Arial" w:hAnsi="Arial" w:cs="Arial"/>
                <w:color w:val="000000"/>
              </w:rPr>
              <w:t>029</w:t>
            </w:r>
            <w:r>
              <w:rPr>
                <w:rFonts w:ascii="Arial" w:hAnsi="Arial" w:cs="Arial"/>
                <w:color w:val="000000"/>
              </w:rPr>
              <w:t>, Manual Processing of Historical Personnel Actions</w:t>
            </w:r>
          </w:p>
          <w:p w14:paraId="238EA3A7" w14:textId="77777777" w:rsidR="0018613B" w:rsidRPr="00E405F5" w:rsidRDefault="0018613B" w:rsidP="004F604E">
            <w:pPr>
              <w:autoSpaceDE w:val="0"/>
              <w:autoSpaceDN w:val="0"/>
              <w:adjustRightInd w:val="0"/>
              <w:spacing w:after="0" w:line="240" w:lineRule="auto"/>
              <w:rPr>
                <w:rFonts w:ascii="Arial" w:hAnsi="Arial" w:cs="Arial"/>
                <w:color w:val="000000"/>
              </w:rPr>
            </w:pPr>
          </w:p>
          <w:p w14:paraId="238EA3A8" w14:textId="77777777" w:rsidR="0018613B" w:rsidRPr="00E405F5" w:rsidRDefault="0018613B" w:rsidP="004F604E">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Under Data Tab:</w:t>
            </w:r>
          </w:p>
          <w:p w14:paraId="238EA3A9"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1</w:t>
            </w:r>
            <w:r w:rsidRPr="00E405F5">
              <w:rPr>
                <w:rFonts w:ascii="Arial" w:hAnsi="Arial" w:cs="Arial"/>
                <w:b/>
                <w:color w:val="000000"/>
                <w:vertAlign w:val="superscript"/>
              </w:rPr>
              <w:t>st</w:t>
            </w:r>
            <w:r w:rsidRPr="00E405F5">
              <w:rPr>
                <w:rFonts w:ascii="Arial" w:hAnsi="Arial" w:cs="Arial"/>
                <w:b/>
                <w:color w:val="000000"/>
              </w:rPr>
              <w:t xml:space="preserve"> NOA:</w:t>
            </w:r>
            <w:r w:rsidRPr="00E405F5">
              <w:rPr>
                <w:rFonts w:ascii="Arial" w:hAnsi="Arial" w:cs="Arial"/>
                <w:color w:val="000000"/>
              </w:rPr>
              <w:t xml:space="preserve"> 903</w:t>
            </w:r>
          </w:p>
          <w:p w14:paraId="238EA3AA"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1a Auth Code:</w:t>
            </w:r>
            <w:r w:rsidRPr="00E405F5">
              <w:rPr>
                <w:rFonts w:ascii="Arial" w:hAnsi="Arial" w:cs="Arial"/>
                <w:color w:val="000000"/>
              </w:rPr>
              <w:t xml:space="preserve"> MIL</w:t>
            </w:r>
          </w:p>
          <w:p w14:paraId="238EA3AB" w14:textId="77777777" w:rsidR="0018613B" w:rsidRPr="00E405F5" w:rsidRDefault="0018613B" w:rsidP="001C35DF">
            <w:pPr>
              <w:autoSpaceDE w:val="0"/>
              <w:autoSpaceDN w:val="0"/>
              <w:adjustRightInd w:val="0"/>
              <w:spacing w:after="60" w:line="240" w:lineRule="auto"/>
              <w:rPr>
                <w:rFonts w:ascii="Arial" w:hAnsi="Arial" w:cs="Arial"/>
                <w:color w:val="000000"/>
              </w:rPr>
            </w:pPr>
            <w:r w:rsidRPr="00E405F5">
              <w:rPr>
                <w:rFonts w:ascii="Arial" w:hAnsi="Arial" w:cs="Arial"/>
                <w:b/>
                <w:color w:val="000000"/>
              </w:rPr>
              <w:t>Legal Auth:</w:t>
            </w:r>
            <w:r w:rsidRPr="00E405F5">
              <w:rPr>
                <w:rFonts w:ascii="Arial" w:hAnsi="Arial" w:cs="Arial"/>
                <w:color w:val="000000"/>
              </w:rPr>
              <w:t xml:space="preserve"> P.L. 108-136</w:t>
            </w:r>
          </w:p>
          <w:p w14:paraId="238EA3AC" w14:textId="77777777" w:rsidR="0018613B" w:rsidRPr="00E405F5" w:rsidRDefault="0018613B" w:rsidP="004F604E">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Under Salary Tab:</w:t>
            </w:r>
          </w:p>
          <w:p w14:paraId="238EA3AD" w14:textId="77777777" w:rsidR="0018613B" w:rsidRPr="00E405F5" w:rsidRDefault="0018613B" w:rsidP="001C35DF">
            <w:pPr>
              <w:autoSpaceDE w:val="0"/>
              <w:autoSpaceDN w:val="0"/>
              <w:adjustRightInd w:val="0"/>
              <w:spacing w:after="120" w:line="240" w:lineRule="auto"/>
              <w:rPr>
                <w:rFonts w:ascii="Arial" w:hAnsi="Arial" w:cs="Arial"/>
                <w:color w:val="000000"/>
              </w:rPr>
            </w:pPr>
            <w:r w:rsidRPr="00E405F5">
              <w:rPr>
                <w:rFonts w:ascii="Arial" w:hAnsi="Arial" w:cs="Arial"/>
                <w:b/>
                <w:color w:val="000000"/>
              </w:rPr>
              <w:t>Salary Share Amount:</w:t>
            </w:r>
            <w:r w:rsidRPr="00E405F5">
              <w:rPr>
                <w:rFonts w:ascii="Arial" w:hAnsi="Arial" w:cs="Arial"/>
                <w:color w:val="000000"/>
              </w:rPr>
              <w:t xml:space="preserve"> Enter the Salary Share Amount from Step 12</w:t>
            </w:r>
          </w:p>
          <w:p w14:paraId="238EA3AE" w14:textId="171685DF" w:rsidR="0018613B" w:rsidRPr="00E405F5" w:rsidRDefault="0018613B" w:rsidP="001C35DF">
            <w:pPr>
              <w:autoSpaceDE w:val="0"/>
              <w:autoSpaceDN w:val="0"/>
              <w:adjustRightInd w:val="0"/>
              <w:spacing w:after="120" w:line="240" w:lineRule="auto"/>
              <w:rPr>
                <w:rFonts w:ascii="Arial" w:hAnsi="Arial" w:cs="Arial"/>
                <w:color w:val="000000"/>
              </w:rPr>
            </w:pPr>
            <w:r w:rsidRPr="00E405F5">
              <w:rPr>
                <w:rFonts w:ascii="Arial" w:hAnsi="Arial" w:cs="Arial"/>
                <w:color w:val="000000"/>
              </w:rPr>
              <w:t xml:space="preserve">This is an </w:t>
            </w:r>
            <w:r w:rsidR="0047329E" w:rsidRPr="00E405F5">
              <w:rPr>
                <w:rFonts w:ascii="Arial" w:hAnsi="Arial" w:cs="Arial"/>
                <w:color w:val="000000"/>
              </w:rPr>
              <w:t>8-digit</w:t>
            </w:r>
            <w:r w:rsidRPr="00E405F5">
              <w:rPr>
                <w:rFonts w:ascii="Arial" w:hAnsi="Arial" w:cs="Arial"/>
                <w:color w:val="000000"/>
              </w:rPr>
              <w:t xml:space="preserve"> placement no commas or periods </w:t>
            </w:r>
          </w:p>
          <w:p w14:paraId="238EA3AF" w14:textId="77777777" w:rsidR="0018613B" w:rsidRPr="00E405F5" w:rsidRDefault="0018613B" w:rsidP="001C35DF">
            <w:pPr>
              <w:autoSpaceDE w:val="0"/>
              <w:autoSpaceDN w:val="0"/>
              <w:adjustRightInd w:val="0"/>
              <w:spacing w:after="120" w:line="240" w:lineRule="auto"/>
              <w:rPr>
                <w:rFonts w:ascii="Arial" w:hAnsi="Arial" w:cs="Arial"/>
                <w:color w:val="000000"/>
              </w:rPr>
            </w:pPr>
            <w:r w:rsidRPr="00E405F5">
              <w:rPr>
                <w:rFonts w:ascii="Arial" w:hAnsi="Arial" w:cs="Arial"/>
                <w:color w:val="000000"/>
              </w:rPr>
              <w:t>XXXXXXXX</w:t>
            </w:r>
          </w:p>
          <w:p w14:paraId="238EA3B0" w14:textId="77777777" w:rsidR="0018613B" w:rsidRPr="00E405F5" w:rsidRDefault="0018613B" w:rsidP="001C35DF">
            <w:pPr>
              <w:autoSpaceDE w:val="0"/>
              <w:autoSpaceDN w:val="0"/>
              <w:adjustRightInd w:val="0"/>
              <w:spacing w:after="0" w:line="240" w:lineRule="auto"/>
              <w:rPr>
                <w:rFonts w:ascii="Arial" w:hAnsi="Arial" w:cs="Arial"/>
                <w:color w:val="000000"/>
              </w:rPr>
            </w:pPr>
            <w:r w:rsidRPr="00E405F5">
              <w:rPr>
                <w:rFonts w:ascii="Arial" w:hAnsi="Arial" w:cs="Arial"/>
                <w:b/>
                <w:color w:val="000000"/>
              </w:rPr>
              <w:t>Salary Share Code:</w:t>
            </w:r>
            <w:r w:rsidRPr="00E405F5">
              <w:rPr>
                <w:rFonts w:ascii="Arial" w:hAnsi="Arial" w:cs="Arial"/>
                <w:color w:val="000000"/>
              </w:rPr>
              <w:t xml:space="preserve"> 9</w:t>
            </w:r>
          </w:p>
        </w:tc>
      </w:tr>
      <w:tr w:rsidR="0018613B" w:rsidRPr="00E405F5" w14:paraId="238EA3B6"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B2" w14:textId="3499F9DE" w:rsidR="0018613B" w:rsidRPr="00E405F5" w:rsidRDefault="0018613B" w:rsidP="001C35DF">
            <w:pPr>
              <w:pStyle w:val="BodyRow"/>
              <w:rPr>
                <w:b/>
                <w:sz w:val="22"/>
                <w:szCs w:val="22"/>
              </w:rPr>
            </w:pPr>
            <w:r w:rsidRPr="00E405F5">
              <w:rPr>
                <w:b/>
                <w:sz w:val="22"/>
                <w:szCs w:val="22"/>
              </w:rPr>
              <w:t xml:space="preserve">Step </w:t>
            </w:r>
            <w:r w:rsidR="00AE0BAE">
              <w:rPr>
                <w:b/>
                <w:sz w:val="22"/>
                <w:szCs w:val="22"/>
              </w:rPr>
              <w:t>28</w:t>
            </w:r>
          </w:p>
          <w:p w14:paraId="238EA3B3" w14:textId="045F78AB" w:rsidR="0018613B" w:rsidRPr="00E405F5" w:rsidRDefault="006712C7" w:rsidP="001C35DF">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B4" w14:textId="3949FAF3"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the case to determine the appropriate payment method</w:t>
            </w:r>
            <w:r w:rsidR="00C058DF">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B5" w14:textId="77777777" w:rsidR="0018613B" w:rsidRPr="00E405F5" w:rsidRDefault="0018613B" w:rsidP="004F604E">
            <w:pPr>
              <w:autoSpaceDE w:val="0"/>
              <w:autoSpaceDN w:val="0"/>
              <w:adjustRightInd w:val="0"/>
              <w:spacing w:after="0" w:line="240" w:lineRule="auto"/>
              <w:rPr>
                <w:rFonts w:ascii="Arial" w:hAnsi="Arial" w:cs="Arial"/>
                <w:color w:val="000000"/>
              </w:rPr>
            </w:pPr>
          </w:p>
        </w:tc>
      </w:tr>
      <w:tr w:rsidR="0018613B" w:rsidRPr="00E405F5" w14:paraId="238EA3EA"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E3" w14:textId="112295B6" w:rsidR="0018613B" w:rsidRPr="00E405F5" w:rsidRDefault="0018613B" w:rsidP="009A03DD">
            <w:pPr>
              <w:pStyle w:val="BodyRow"/>
              <w:rPr>
                <w:b/>
                <w:sz w:val="22"/>
                <w:szCs w:val="22"/>
              </w:rPr>
            </w:pPr>
            <w:r w:rsidRPr="00E405F5">
              <w:rPr>
                <w:b/>
                <w:sz w:val="22"/>
                <w:szCs w:val="22"/>
              </w:rPr>
              <w:t xml:space="preserve">Step </w:t>
            </w:r>
            <w:r w:rsidR="00AE0BAE">
              <w:rPr>
                <w:b/>
                <w:sz w:val="22"/>
                <w:szCs w:val="22"/>
              </w:rPr>
              <w:t>29</w:t>
            </w:r>
          </w:p>
          <w:p w14:paraId="238EA3E4" w14:textId="024C1B50" w:rsidR="0018613B" w:rsidRPr="00E405F5" w:rsidRDefault="006712C7" w:rsidP="009A03DD">
            <w:pPr>
              <w:pStyle w:val="BodyRow"/>
              <w:rPr>
                <w:b/>
                <w:sz w:val="22"/>
                <w:szCs w:val="22"/>
              </w:rPr>
            </w:pPr>
            <w:r>
              <w:rPr>
                <w:b/>
                <w:sz w:val="22"/>
                <w:szCs w:val="22"/>
              </w:rPr>
              <w:t>HC</w:t>
            </w:r>
            <w:r w:rsidR="0018613B"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E5" w14:textId="662D0F25" w:rsidR="0018613B" w:rsidRPr="00E405F5" w:rsidRDefault="0018613B" w:rsidP="00D931A8">
            <w:pPr>
              <w:pStyle w:val="Bulleted"/>
              <w:numPr>
                <w:ilvl w:val="0"/>
                <w:numId w:val="0"/>
              </w:numPr>
              <w:spacing w:before="60" w:after="60" w:line="240" w:lineRule="auto"/>
              <w:rPr>
                <w:rStyle w:val="HeadingunnumberedChar"/>
                <w:rFonts w:ascii="Arial" w:eastAsia="Calibri" w:hAnsi="Arial"/>
                <w:b w:val="0"/>
                <w:color w:val="000000"/>
              </w:rPr>
            </w:pPr>
            <w:r w:rsidRPr="00E405F5">
              <w:rPr>
                <w:bCs/>
              </w:rPr>
              <w:t>Log into SPPS web by using your User ID and Password</w:t>
            </w:r>
            <w:r w:rsidR="00C058DF">
              <w:rPr>
                <w:bCs/>
              </w:rPr>
              <w:t>.</w:t>
            </w:r>
          </w:p>
          <w:p w14:paraId="238EA3E6" w14:textId="77777777" w:rsidR="0018613B" w:rsidRPr="00E405F5" w:rsidRDefault="0018613B" w:rsidP="004D45AE">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E7" w14:textId="77777777" w:rsidR="0018613B" w:rsidRPr="00E405F5" w:rsidRDefault="0018613B" w:rsidP="00D931A8">
            <w:pPr>
              <w:pStyle w:val="BodyRow"/>
              <w:spacing w:before="0" w:after="0"/>
              <w:rPr>
                <w:sz w:val="22"/>
                <w:szCs w:val="22"/>
              </w:rPr>
            </w:pPr>
            <w:r w:rsidRPr="00E405F5">
              <w:rPr>
                <w:sz w:val="22"/>
                <w:szCs w:val="22"/>
              </w:rPr>
              <w:t>SPPS web Link:</w:t>
            </w:r>
          </w:p>
          <w:p w14:paraId="238EA3E8" w14:textId="77777777" w:rsidR="0018613B" w:rsidRDefault="00AC499C" w:rsidP="00D931A8">
            <w:pPr>
              <w:pStyle w:val="BodyRow"/>
              <w:spacing w:before="0" w:after="0"/>
              <w:rPr>
                <w:rStyle w:val="Hyperlink"/>
                <w:rFonts w:cs="Arial"/>
                <w:sz w:val="22"/>
                <w:szCs w:val="22"/>
              </w:rPr>
            </w:pPr>
            <w:hyperlink r:id="rId24" w:history="1">
              <w:r w:rsidR="0018613B" w:rsidRPr="00E405F5">
                <w:rPr>
                  <w:rStyle w:val="Hyperlink"/>
                  <w:rFonts w:cs="Arial"/>
                  <w:sz w:val="22"/>
                  <w:szCs w:val="22"/>
                </w:rPr>
                <w:t>https://www.nfc.usda.gov/spps/</w:t>
              </w:r>
            </w:hyperlink>
          </w:p>
          <w:p w14:paraId="60C684B4" w14:textId="77777777" w:rsidR="00AE0BAE" w:rsidRPr="00E405F5" w:rsidRDefault="00AE0BAE" w:rsidP="00D931A8">
            <w:pPr>
              <w:pStyle w:val="BodyRow"/>
              <w:spacing w:before="0" w:after="0"/>
              <w:rPr>
                <w:sz w:val="22"/>
                <w:szCs w:val="22"/>
              </w:rPr>
            </w:pPr>
          </w:p>
          <w:p w14:paraId="3ADDD05F" w14:textId="77777777" w:rsidR="0018613B" w:rsidRDefault="00AE0BAE" w:rsidP="004F604E">
            <w:pPr>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Enter Social Security Number</w:t>
            </w:r>
            <w:r>
              <w:rPr>
                <w:rStyle w:val="HeadingunnumberedChar"/>
                <w:rFonts w:ascii="Arial" w:eastAsia="Calibri" w:hAnsi="Arial"/>
                <w:b w:val="0"/>
                <w:color w:val="000000"/>
              </w:rPr>
              <w:t>.</w:t>
            </w:r>
          </w:p>
          <w:p w14:paraId="7433E45B" w14:textId="77777777" w:rsidR="00AE0BAE" w:rsidRDefault="00AE0BAE"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Name is not required if employee has a data base record (IRIS 200 series)</w:t>
            </w:r>
            <w:r>
              <w:rPr>
                <w:rFonts w:ascii="Arial" w:hAnsi="Arial" w:cs="Arial"/>
                <w:color w:val="000000"/>
              </w:rPr>
              <w:t>.</w:t>
            </w:r>
          </w:p>
          <w:p w14:paraId="39893461" w14:textId="77777777" w:rsidR="00AE0BAE" w:rsidRDefault="00AE0BAE" w:rsidP="004F604E">
            <w:pPr>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Enter Agency, POI, and Pay Period of adjustment</w:t>
            </w:r>
            <w:r>
              <w:rPr>
                <w:rStyle w:val="HeadingunnumberedChar"/>
                <w:rFonts w:ascii="Arial" w:eastAsia="Calibri" w:hAnsi="Arial"/>
                <w:b w:val="0"/>
                <w:color w:val="000000"/>
              </w:rPr>
              <w:t>.</w:t>
            </w:r>
          </w:p>
          <w:p w14:paraId="79C6A1EB" w14:textId="77777777" w:rsidR="00AE0BAE" w:rsidRPr="00E405F5" w:rsidRDefault="00AE0BAE" w:rsidP="00AE0BAE">
            <w:pPr>
              <w:autoSpaceDE w:val="0"/>
              <w:autoSpaceDN w:val="0"/>
              <w:adjustRightInd w:val="0"/>
              <w:spacing w:after="0" w:line="240" w:lineRule="auto"/>
              <w:rPr>
                <w:rFonts w:ascii="Arial" w:hAnsi="Arial" w:cs="Arial"/>
                <w:color w:val="000000"/>
              </w:rPr>
            </w:pPr>
            <w:r w:rsidRPr="00E405F5">
              <w:rPr>
                <w:rFonts w:ascii="Arial" w:hAnsi="Arial" w:cs="Arial"/>
                <w:color w:val="000000"/>
              </w:rPr>
              <w:t>Agency – TA</w:t>
            </w:r>
          </w:p>
          <w:p w14:paraId="543EC0A3" w14:textId="77777777" w:rsidR="00AE0BAE" w:rsidRPr="00E405F5" w:rsidRDefault="00AE0BAE" w:rsidP="00AE0BAE">
            <w:pPr>
              <w:autoSpaceDE w:val="0"/>
              <w:autoSpaceDN w:val="0"/>
              <w:adjustRightInd w:val="0"/>
              <w:spacing w:after="0" w:line="240" w:lineRule="auto"/>
              <w:rPr>
                <w:rFonts w:ascii="Arial" w:hAnsi="Arial" w:cs="Arial"/>
                <w:color w:val="000000"/>
              </w:rPr>
            </w:pPr>
          </w:p>
          <w:p w14:paraId="395673B0" w14:textId="77777777" w:rsidR="00AE0BAE" w:rsidRDefault="00AE0BAE" w:rsidP="00AE0BAE">
            <w:pPr>
              <w:autoSpaceDE w:val="0"/>
              <w:autoSpaceDN w:val="0"/>
              <w:adjustRightInd w:val="0"/>
              <w:spacing w:after="0" w:line="240" w:lineRule="auto"/>
              <w:rPr>
                <w:rFonts w:ascii="Arial" w:hAnsi="Arial" w:cs="Arial"/>
                <w:color w:val="000000"/>
              </w:rPr>
            </w:pPr>
            <w:r w:rsidRPr="00E405F5">
              <w:rPr>
                <w:rFonts w:ascii="Arial" w:hAnsi="Arial" w:cs="Arial"/>
                <w:color w:val="000000"/>
              </w:rPr>
              <w:t>POI – either 1598 or 5701, this</w:t>
            </w:r>
          </w:p>
          <w:p w14:paraId="4DA793CB" w14:textId="77777777" w:rsidR="00AE0BAE" w:rsidRPr="00E405F5" w:rsidRDefault="00AE0BAE" w:rsidP="00AE0BAE">
            <w:pPr>
              <w:autoSpaceDE w:val="0"/>
              <w:autoSpaceDN w:val="0"/>
              <w:adjustRightInd w:val="0"/>
              <w:spacing w:after="0" w:line="240" w:lineRule="auto"/>
              <w:rPr>
                <w:rFonts w:ascii="Arial" w:hAnsi="Arial" w:cs="Arial"/>
                <w:color w:val="000000"/>
              </w:rPr>
            </w:pPr>
            <w:r w:rsidRPr="00E405F5">
              <w:rPr>
                <w:rFonts w:ascii="Arial" w:hAnsi="Arial" w:cs="Arial"/>
                <w:color w:val="000000"/>
              </w:rPr>
              <w:t>can be found on IRIS 125 of the employee’s NFC Record</w:t>
            </w:r>
          </w:p>
          <w:p w14:paraId="30DDA10C" w14:textId="77777777" w:rsidR="00AE0BAE" w:rsidRPr="00E405F5" w:rsidRDefault="00AE0BAE" w:rsidP="00AE0BAE">
            <w:pPr>
              <w:autoSpaceDE w:val="0"/>
              <w:autoSpaceDN w:val="0"/>
              <w:adjustRightInd w:val="0"/>
              <w:spacing w:after="0" w:line="240" w:lineRule="auto"/>
              <w:rPr>
                <w:rFonts w:ascii="Arial" w:hAnsi="Arial" w:cs="Arial"/>
                <w:color w:val="000000"/>
              </w:rPr>
            </w:pPr>
          </w:p>
          <w:p w14:paraId="295B2595" w14:textId="77777777" w:rsidR="00AE0BAE" w:rsidRDefault="00AE0BAE" w:rsidP="00AE0BAE">
            <w:pPr>
              <w:autoSpaceDE w:val="0"/>
              <w:autoSpaceDN w:val="0"/>
              <w:adjustRightInd w:val="0"/>
              <w:spacing w:after="0" w:line="240" w:lineRule="auto"/>
              <w:rPr>
                <w:rFonts w:ascii="Arial" w:hAnsi="Arial" w:cs="Arial"/>
                <w:color w:val="000000"/>
              </w:rPr>
            </w:pPr>
            <w:r w:rsidRPr="00E405F5">
              <w:rPr>
                <w:rFonts w:ascii="Arial" w:hAnsi="Arial" w:cs="Arial"/>
                <w:color w:val="000000"/>
              </w:rPr>
              <w:t>Pay Period – use the beginning pay period the adjustment</w:t>
            </w:r>
            <w:r>
              <w:rPr>
                <w:rFonts w:ascii="Arial" w:hAnsi="Arial" w:cs="Arial"/>
                <w:color w:val="000000"/>
              </w:rPr>
              <w:t>.</w:t>
            </w:r>
          </w:p>
          <w:p w14:paraId="44A10B1E" w14:textId="0A6F0577" w:rsidR="00AE0BAE" w:rsidRDefault="00AE0BAE" w:rsidP="00AE0BAE">
            <w:pPr>
              <w:autoSpaceDE w:val="0"/>
              <w:autoSpaceDN w:val="0"/>
              <w:adjustRightInd w:val="0"/>
              <w:spacing w:after="0" w:line="240" w:lineRule="auto"/>
              <w:rPr>
                <w:rFonts w:ascii="Arial" w:hAnsi="Arial" w:cs="Arial"/>
                <w:color w:val="000000"/>
              </w:rPr>
            </w:pPr>
            <w:r w:rsidRPr="00E405F5">
              <w:rPr>
                <w:rStyle w:val="HeadingunnumberedChar"/>
                <w:rFonts w:ascii="Arial" w:eastAsia="Calibri" w:hAnsi="Arial"/>
                <w:b w:val="0"/>
                <w:color w:val="000000"/>
              </w:rPr>
              <w:t xml:space="preserve">Enter agency contact person and phone number </w:t>
            </w:r>
            <w:r w:rsidRPr="00E405F5">
              <w:rPr>
                <w:rFonts w:ascii="Arial" w:hAnsi="Arial" w:cs="Arial"/>
                <w:color w:val="000000"/>
              </w:rPr>
              <w:t>covers</w:t>
            </w:r>
            <w:r>
              <w:rPr>
                <w:rFonts w:ascii="Arial" w:hAnsi="Arial" w:cs="Arial"/>
                <w:color w:val="000000"/>
              </w:rPr>
              <w:t>.</w:t>
            </w:r>
          </w:p>
          <w:p w14:paraId="62CB2E7F" w14:textId="77777777" w:rsidR="00AE0BAE" w:rsidRDefault="00AE0BAE" w:rsidP="00AE0BAE">
            <w:pPr>
              <w:autoSpaceDE w:val="0"/>
              <w:autoSpaceDN w:val="0"/>
              <w:adjustRightInd w:val="0"/>
              <w:spacing w:after="0" w:line="240" w:lineRule="auto"/>
              <w:rPr>
                <w:rFonts w:ascii="Arial" w:hAnsi="Arial" w:cs="Arial"/>
                <w:color w:val="000000"/>
              </w:rPr>
            </w:pPr>
          </w:p>
          <w:p w14:paraId="37DA197C" w14:textId="062C0BBE" w:rsidR="00AE0BAE" w:rsidRDefault="00AE0BAE" w:rsidP="00AE0BAE">
            <w:pPr>
              <w:autoSpaceDE w:val="0"/>
              <w:autoSpaceDN w:val="0"/>
              <w:adjustRightInd w:val="0"/>
              <w:spacing w:after="0" w:line="240" w:lineRule="auto"/>
              <w:rPr>
                <w:rFonts w:ascii="Arial" w:hAnsi="Arial" w:cs="Arial"/>
                <w:color w:val="000000"/>
              </w:rPr>
            </w:pPr>
            <w:r w:rsidRPr="00E405F5">
              <w:rPr>
                <w:rStyle w:val="HeadingunnumberedChar"/>
                <w:rFonts w:ascii="Arial" w:eastAsia="Calibri" w:hAnsi="Arial"/>
                <w:b w:val="0"/>
                <w:color w:val="000000"/>
              </w:rPr>
              <w:t>Click NFC PROCESS indicator</w:t>
            </w:r>
          </w:p>
          <w:p w14:paraId="26BD0056" w14:textId="77777777" w:rsidR="00AE0BAE" w:rsidRDefault="00AE0BAE" w:rsidP="00AE0BAE">
            <w:pPr>
              <w:autoSpaceDE w:val="0"/>
              <w:autoSpaceDN w:val="0"/>
              <w:adjustRightInd w:val="0"/>
              <w:spacing w:after="0" w:line="240" w:lineRule="auto"/>
              <w:rPr>
                <w:rFonts w:ascii="Arial" w:hAnsi="Arial" w:cs="Arial"/>
                <w:color w:val="000000"/>
              </w:rPr>
            </w:pPr>
          </w:p>
          <w:p w14:paraId="52D89AA2" w14:textId="21F87CAF" w:rsidR="00AE0BAE" w:rsidRPr="00E405F5" w:rsidRDefault="00AE0BAE" w:rsidP="00AE0BAE">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By selecting this indicator, the request </w:t>
            </w:r>
            <w:r w:rsidR="00017561" w:rsidRPr="00E405F5">
              <w:rPr>
                <w:rFonts w:ascii="Arial" w:hAnsi="Arial" w:cs="Arial"/>
                <w:color w:val="000000"/>
              </w:rPr>
              <w:t>must</w:t>
            </w:r>
            <w:r w:rsidRPr="00E405F5">
              <w:rPr>
                <w:rFonts w:ascii="Arial" w:hAnsi="Arial" w:cs="Arial"/>
                <w:color w:val="000000"/>
              </w:rPr>
              <w:t xml:space="preserve"> be processed by NFC if:</w:t>
            </w:r>
          </w:p>
          <w:p w14:paraId="5AB11AB5" w14:textId="77777777" w:rsidR="00AE0BAE" w:rsidRDefault="00AE0BAE" w:rsidP="00AE0BAE">
            <w:pPr>
              <w:pStyle w:val="ListParagraph"/>
              <w:numPr>
                <w:ilvl w:val="0"/>
                <w:numId w:val="21"/>
              </w:numPr>
              <w:autoSpaceDE w:val="0"/>
              <w:autoSpaceDN w:val="0"/>
              <w:adjustRightInd w:val="0"/>
              <w:spacing w:after="0" w:line="240" w:lineRule="auto"/>
              <w:rPr>
                <w:rFonts w:ascii="Arial" w:hAnsi="Arial" w:cs="Arial"/>
                <w:color w:val="000000"/>
              </w:rPr>
            </w:pPr>
            <w:r w:rsidRPr="00E405F5">
              <w:rPr>
                <w:rFonts w:ascii="Arial" w:hAnsi="Arial" w:cs="Arial"/>
                <w:color w:val="000000"/>
              </w:rPr>
              <w:t>The employee is not on the database</w:t>
            </w:r>
          </w:p>
          <w:p w14:paraId="7134521D" w14:textId="575A7422" w:rsidR="00AE0BAE" w:rsidRPr="00AE0BAE" w:rsidRDefault="00AE0BAE" w:rsidP="00AE0BAE">
            <w:pPr>
              <w:pStyle w:val="ListParagraph"/>
              <w:numPr>
                <w:ilvl w:val="0"/>
                <w:numId w:val="21"/>
              </w:numPr>
              <w:autoSpaceDE w:val="0"/>
              <w:autoSpaceDN w:val="0"/>
              <w:adjustRightInd w:val="0"/>
              <w:spacing w:after="0" w:line="240" w:lineRule="auto"/>
              <w:rPr>
                <w:rFonts w:ascii="Arial" w:hAnsi="Arial" w:cs="Arial"/>
                <w:color w:val="000000"/>
              </w:rPr>
            </w:pPr>
            <w:r w:rsidRPr="00AE0BAE">
              <w:rPr>
                <w:rFonts w:ascii="Arial" w:hAnsi="Arial" w:cs="Arial"/>
                <w:color w:val="000000"/>
              </w:rPr>
              <w:t>All other types of payments and adjustments</w:t>
            </w:r>
          </w:p>
          <w:p w14:paraId="7F3F2907" w14:textId="77777777" w:rsidR="00AE0BAE" w:rsidRDefault="00AE0BAE" w:rsidP="00AE0BAE">
            <w:pPr>
              <w:autoSpaceDE w:val="0"/>
              <w:autoSpaceDN w:val="0"/>
              <w:adjustRightInd w:val="0"/>
              <w:spacing w:after="0" w:line="240" w:lineRule="auto"/>
              <w:rPr>
                <w:rFonts w:ascii="Arial" w:hAnsi="Arial" w:cs="Arial"/>
                <w:color w:val="000000"/>
              </w:rPr>
            </w:pPr>
          </w:p>
          <w:p w14:paraId="3515F38B" w14:textId="77777777" w:rsidR="00AE0BAE" w:rsidRDefault="00AE0BAE" w:rsidP="00AE0BAE">
            <w:pPr>
              <w:autoSpaceDE w:val="0"/>
              <w:autoSpaceDN w:val="0"/>
              <w:adjustRightInd w:val="0"/>
              <w:spacing w:after="0" w:line="240" w:lineRule="auto"/>
              <w:rPr>
                <w:rFonts w:ascii="Arial" w:hAnsi="Arial" w:cs="Arial"/>
                <w:color w:val="000000"/>
              </w:rPr>
            </w:pPr>
          </w:p>
          <w:p w14:paraId="4BB96AE9" w14:textId="112FCB25" w:rsidR="00AE0BAE" w:rsidRDefault="00AE0BAE" w:rsidP="00AE0BAE">
            <w:pPr>
              <w:autoSpaceDE w:val="0"/>
              <w:autoSpaceDN w:val="0"/>
              <w:adjustRightInd w:val="0"/>
              <w:spacing w:after="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Type of Adjustment – OTHER-</w:t>
            </w:r>
            <w:r w:rsidR="00017561" w:rsidRPr="00E405F5">
              <w:rPr>
                <w:rStyle w:val="HeadingunnumberedChar"/>
                <w:rFonts w:ascii="Arial" w:eastAsia="Calibri" w:hAnsi="Arial"/>
                <w:b w:val="0"/>
                <w:color w:val="000000"/>
              </w:rPr>
              <w:t>NFC PROCESS</w:t>
            </w:r>
            <w:r>
              <w:rPr>
                <w:rStyle w:val="HeadingunnumberedChar"/>
                <w:rFonts w:ascii="Arial" w:eastAsia="Calibri" w:hAnsi="Arial"/>
                <w:b w:val="0"/>
                <w:color w:val="000000"/>
              </w:rPr>
              <w:t>.</w:t>
            </w:r>
          </w:p>
          <w:p w14:paraId="6703D565" w14:textId="77777777" w:rsidR="00AE0BAE" w:rsidRDefault="00AE0BAE" w:rsidP="00AE0BAE">
            <w:pPr>
              <w:autoSpaceDE w:val="0"/>
              <w:autoSpaceDN w:val="0"/>
              <w:adjustRightInd w:val="0"/>
              <w:spacing w:after="0" w:line="240" w:lineRule="auto"/>
              <w:rPr>
                <w:rStyle w:val="HeadingunnumberedChar"/>
                <w:rFonts w:ascii="Arial" w:eastAsia="Calibri" w:hAnsi="Arial"/>
                <w:b w:val="0"/>
                <w:color w:val="000000"/>
              </w:rPr>
            </w:pPr>
          </w:p>
          <w:p w14:paraId="0E87BB80" w14:textId="6B01C241" w:rsidR="00AE0BAE" w:rsidRPr="00E405F5" w:rsidRDefault="00AE0BAE" w:rsidP="00AE0BAE">
            <w:pPr>
              <w:autoSpaceDE w:val="0"/>
              <w:autoSpaceDN w:val="0"/>
              <w:adjustRightInd w:val="0"/>
              <w:spacing w:after="0" w:line="240" w:lineRule="auto"/>
              <w:rPr>
                <w:rFonts w:ascii="Arial" w:hAnsi="Arial" w:cs="Arial"/>
                <w:color w:val="000000"/>
              </w:rPr>
            </w:pPr>
            <w:r w:rsidRPr="00E405F5">
              <w:rPr>
                <w:rStyle w:val="HeadingunnumberedChar"/>
                <w:rFonts w:ascii="Arial" w:eastAsia="Calibri" w:hAnsi="Arial"/>
                <w:b w:val="0"/>
                <w:color w:val="000000"/>
              </w:rPr>
              <w:t>Complete REMARKS</w:t>
            </w:r>
            <w:r>
              <w:rPr>
                <w:rStyle w:val="HeadingunnumberedChar"/>
                <w:rFonts w:ascii="Arial" w:eastAsia="Calibri" w:hAnsi="Arial"/>
                <w:b w:val="0"/>
                <w:color w:val="000000"/>
              </w:rPr>
              <w:t>.</w:t>
            </w:r>
            <w:r w:rsidRPr="00E405F5">
              <w:rPr>
                <w:rFonts w:ascii="Arial" w:hAnsi="Arial" w:cs="Arial"/>
                <w:color w:val="000000"/>
              </w:rPr>
              <w:t xml:space="preserve"> Remarks should include the following:</w:t>
            </w:r>
          </w:p>
          <w:p w14:paraId="0830D686" w14:textId="77777777" w:rsidR="00AE0BAE" w:rsidRPr="00E405F5" w:rsidRDefault="00AE0BAE" w:rsidP="00AE0BAE">
            <w:pPr>
              <w:pStyle w:val="ListParagraph"/>
              <w:numPr>
                <w:ilvl w:val="0"/>
                <w:numId w:val="22"/>
              </w:numPr>
              <w:autoSpaceDE w:val="0"/>
              <w:autoSpaceDN w:val="0"/>
              <w:adjustRightInd w:val="0"/>
              <w:spacing w:after="0" w:line="240" w:lineRule="auto"/>
              <w:rPr>
                <w:rFonts w:ascii="Arial" w:hAnsi="Arial" w:cs="Arial"/>
                <w:color w:val="000000"/>
              </w:rPr>
            </w:pPr>
            <w:r w:rsidRPr="00E405F5">
              <w:rPr>
                <w:rFonts w:ascii="Arial" w:hAnsi="Arial" w:cs="Arial"/>
                <w:color w:val="000000"/>
              </w:rPr>
              <w:t>Detail explanation of request</w:t>
            </w:r>
          </w:p>
          <w:p w14:paraId="54A28EEC" w14:textId="77777777" w:rsidR="00AE0BAE" w:rsidRPr="00E405F5" w:rsidRDefault="00AE0BAE" w:rsidP="00AE0BAE">
            <w:pPr>
              <w:pStyle w:val="ListParagraph"/>
              <w:numPr>
                <w:ilvl w:val="0"/>
                <w:numId w:val="22"/>
              </w:numPr>
              <w:autoSpaceDE w:val="0"/>
              <w:autoSpaceDN w:val="0"/>
              <w:adjustRightInd w:val="0"/>
              <w:spacing w:after="0" w:line="240" w:lineRule="auto"/>
              <w:rPr>
                <w:rFonts w:ascii="Arial" w:hAnsi="Arial" w:cs="Arial"/>
                <w:color w:val="000000"/>
              </w:rPr>
            </w:pPr>
            <w:r w:rsidRPr="00E405F5">
              <w:rPr>
                <w:rFonts w:ascii="Arial" w:hAnsi="Arial" w:cs="Arial"/>
                <w:color w:val="000000"/>
              </w:rPr>
              <w:t>Gross</w:t>
            </w:r>
          </w:p>
          <w:p w14:paraId="7B51CF12" w14:textId="77777777" w:rsidR="00AE0BAE" w:rsidRDefault="00AE0BAE" w:rsidP="00AE0BAE">
            <w:pPr>
              <w:pStyle w:val="ListParagraph"/>
              <w:numPr>
                <w:ilvl w:val="0"/>
                <w:numId w:val="22"/>
              </w:numPr>
              <w:autoSpaceDE w:val="0"/>
              <w:autoSpaceDN w:val="0"/>
              <w:adjustRightInd w:val="0"/>
              <w:spacing w:after="0" w:line="240" w:lineRule="auto"/>
              <w:rPr>
                <w:rFonts w:ascii="Arial" w:hAnsi="Arial" w:cs="Arial"/>
                <w:color w:val="000000"/>
              </w:rPr>
            </w:pPr>
            <w:r w:rsidRPr="00E405F5">
              <w:rPr>
                <w:rFonts w:ascii="Arial" w:hAnsi="Arial" w:cs="Arial"/>
                <w:color w:val="000000"/>
              </w:rPr>
              <w:t>Accounting</w:t>
            </w:r>
          </w:p>
          <w:p w14:paraId="73AF58B6" w14:textId="77777777" w:rsidR="00AE0BAE" w:rsidRPr="00E405F5" w:rsidRDefault="00AE0BAE" w:rsidP="00EA6152">
            <w:pPr>
              <w:pStyle w:val="ListParagraph"/>
              <w:autoSpaceDE w:val="0"/>
              <w:autoSpaceDN w:val="0"/>
              <w:adjustRightInd w:val="0"/>
              <w:spacing w:after="0" w:line="240" w:lineRule="auto"/>
              <w:rPr>
                <w:rFonts w:ascii="Arial" w:hAnsi="Arial" w:cs="Arial"/>
                <w:color w:val="000000"/>
              </w:rPr>
            </w:pPr>
          </w:p>
          <w:p w14:paraId="6CA36462" w14:textId="6839278E" w:rsidR="00AE0BAE" w:rsidRPr="00AE0BAE" w:rsidRDefault="00AE0BAE" w:rsidP="00AE0BAE">
            <w:pPr>
              <w:widowControl w:val="0"/>
              <w:autoSpaceDE w:val="0"/>
              <w:autoSpaceDN w:val="0"/>
              <w:adjustRightInd w:val="0"/>
              <w:spacing w:after="0" w:line="240" w:lineRule="auto"/>
              <w:rPr>
                <w:rFonts w:ascii="Arial" w:hAnsi="Arial" w:cs="Arial"/>
                <w:bCs/>
              </w:rPr>
            </w:pPr>
            <w:r w:rsidRPr="00E405F5">
              <w:rPr>
                <w:rFonts w:ascii="Arial" w:hAnsi="Arial" w:cs="Arial"/>
                <w:bCs/>
              </w:rPr>
              <w:t>The Accounting Distribution Code can be found on the PINQ- 025 screen.  This interface can be obtained from the main screen in RUMBA.</w:t>
            </w:r>
            <w:r>
              <w:t xml:space="preserve"> </w:t>
            </w:r>
          </w:p>
          <w:p w14:paraId="534EE695"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Accounting Distribution Code has 3 parts:</w:t>
            </w:r>
          </w:p>
          <w:p w14:paraId="14F0BA06"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ACCTG Dist Fiscal Year Code</w:t>
            </w:r>
          </w:p>
          <w:p w14:paraId="721D2E20"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ACCTG Dist APPN Code</w:t>
            </w:r>
          </w:p>
          <w:p w14:paraId="647F796F"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ACCTG Dist Sub Level Codes</w:t>
            </w:r>
          </w:p>
          <w:p w14:paraId="09628240" w14:textId="77777777" w:rsidR="00AE0BAE" w:rsidRPr="00AE0BAE" w:rsidRDefault="00AE0BAE" w:rsidP="00AE0BAE">
            <w:pPr>
              <w:widowControl w:val="0"/>
              <w:autoSpaceDE w:val="0"/>
              <w:autoSpaceDN w:val="0"/>
              <w:adjustRightInd w:val="0"/>
              <w:spacing w:after="0" w:line="240" w:lineRule="auto"/>
              <w:rPr>
                <w:rFonts w:ascii="Arial" w:hAnsi="Arial" w:cs="Arial"/>
                <w:bCs/>
              </w:rPr>
            </w:pPr>
          </w:p>
          <w:p w14:paraId="232B8C72"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Example:</w:t>
            </w:r>
          </w:p>
          <w:p w14:paraId="58B7B7EC" w14:textId="77777777" w:rsidR="00AE0BAE" w:rsidRP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0V0PAYSCRP25590SCRBOS000000</w:t>
            </w:r>
          </w:p>
          <w:p w14:paraId="1B17AFA7" w14:textId="091035AE" w:rsidR="00AE0BAE" w:rsidRPr="00EA6152" w:rsidRDefault="00AE0BAE" w:rsidP="00EA6152">
            <w:pPr>
              <w:pStyle w:val="ListParagraph"/>
              <w:widowControl w:val="0"/>
              <w:numPr>
                <w:ilvl w:val="0"/>
                <w:numId w:val="22"/>
              </w:numPr>
              <w:autoSpaceDE w:val="0"/>
              <w:autoSpaceDN w:val="0"/>
              <w:adjustRightInd w:val="0"/>
              <w:spacing w:after="0" w:line="240" w:lineRule="auto"/>
              <w:rPr>
                <w:rFonts w:ascii="Arial" w:hAnsi="Arial" w:cs="Arial"/>
                <w:bCs/>
              </w:rPr>
            </w:pPr>
            <w:r w:rsidRPr="00EA6152">
              <w:rPr>
                <w:rFonts w:ascii="Arial" w:hAnsi="Arial" w:cs="Arial"/>
                <w:bCs/>
              </w:rPr>
              <w:t>Address (DD/EFT)</w:t>
            </w:r>
          </w:p>
          <w:p w14:paraId="0C81CF7E" w14:textId="76BA681D" w:rsidR="00AE0BAE" w:rsidRDefault="00AE0BAE" w:rsidP="00AE0BAE">
            <w:pPr>
              <w:widowControl w:val="0"/>
              <w:autoSpaceDE w:val="0"/>
              <w:autoSpaceDN w:val="0"/>
              <w:adjustRightInd w:val="0"/>
              <w:spacing w:after="0" w:line="240" w:lineRule="auto"/>
              <w:rPr>
                <w:rFonts w:ascii="Arial" w:hAnsi="Arial" w:cs="Arial"/>
                <w:bCs/>
              </w:rPr>
            </w:pPr>
            <w:r w:rsidRPr="00AE0BAE">
              <w:rPr>
                <w:rFonts w:ascii="Arial" w:hAnsi="Arial" w:cs="Arial"/>
                <w:bCs/>
              </w:rPr>
              <w:t>Current address and Direct deposit information can be found on the IRIS 125 screen.</w:t>
            </w:r>
          </w:p>
          <w:p w14:paraId="6EC19BD8" w14:textId="77777777" w:rsidR="00EA6152" w:rsidRPr="00E405F5" w:rsidRDefault="00EA6152" w:rsidP="00AE0BAE">
            <w:pPr>
              <w:widowControl w:val="0"/>
              <w:autoSpaceDE w:val="0"/>
              <w:autoSpaceDN w:val="0"/>
              <w:adjustRightInd w:val="0"/>
              <w:spacing w:after="0" w:line="240" w:lineRule="auto"/>
              <w:rPr>
                <w:rFonts w:ascii="Arial" w:hAnsi="Arial" w:cs="Arial"/>
                <w:bCs/>
              </w:rPr>
            </w:pPr>
          </w:p>
          <w:p w14:paraId="49624709" w14:textId="77777777" w:rsidR="00AE0BAE" w:rsidRDefault="00EA6152" w:rsidP="00AE0BAE">
            <w:pPr>
              <w:autoSpaceDE w:val="0"/>
              <w:autoSpaceDN w:val="0"/>
              <w:adjustRightInd w:val="0"/>
              <w:spacing w:after="0" w:line="240" w:lineRule="auto"/>
              <w:rPr>
                <w:rFonts w:ascii="Arial" w:hAnsi="Arial" w:cs="Arial"/>
                <w:color w:val="000000"/>
              </w:rPr>
            </w:pPr>
            <w:r w:rsidRPr="00EA6152">
              <w:rPr>
                <w:rFonts w:ascii="Arial" w:hAnsi="Arial" w:cs="Arial"/>
                <w:color w:val="000000"/>
              </w:rPr>
              <w:t>Click SAVE</w:t>
            </w:r>
            <w:r>
              <w:rPr>
                <w:rFonts w:ascii="Arial" w:hAnsi="Arial" w:cs="Arial"/>
                <w:color w:val="000000"/>
              </w:rPr>
              <w:t>.</w:t>
            </w:r>
          </w:p>
          <w:p w14:paraId="7104D548" w14:textId="77777777" w:rsidR="00EA6152" w:rsidRPr="00E405F5" w:rsidRDefault="00EA6152" w:rsidP="00EA6152">
            <w:pPr>
              <w:autoSpaceDE w:val="0"/>
              <w:autoSpaceDN w:val="0"/>
              <w:adjustRightInd w:val="0"/>
              <w:spacing w:after="0" w:line="240" w:lineRule="auto"/>
              <w:rPr>
                <w:rFonts w:ascii="Arial" w:hAnsi="Arial" w:cs="Arial"/>
                <w:color w:val="000000"/>
              </w:rPr>
            </w:pPr>
            <w:r w:rsidRPr="00E405F5">
              <w:rPr>
                <w:rFonts w:ascii="Arial" w:hAnsi="Arial" w:cs="Arial"/>
                <w:color w:val="000000"/>
              </w:rPr>
              <w:t>If another payment exists for the same pay period, a pop up will appear, ACCEPT ADD DUPLICATE, click ACCEPT if you want to add the duplicate pay period.</w:t>
            </w:r>
          </w:p>
          <w:p w14:paraId="1C9B75C5" w14:textId="77777777" w:rsidR="00D32D71" w:rsidRDefault="00EA6152" w:rsidP="00EA6152">
            <w:pPr>
              <w:autoSpaceDE w:val="0"/>
              <w:autoSpaceDN w:val="0"/>
              <w:adjustRightInd w:val="0"/>
              <w:spacing w:after="0" w:line="240" w:lineRule="auto"/>
              <w:rPr>
                <w:rFonts w:ascii="Arial" w:hAnsi="Arial" w:cs="Arial"/>
              </w:rPr>
            </w:pPr>
            <w:r w:rsidRPr="00E405F5">
              <w:rPr>
                <w:rFonts w:ascii="Arial" w:hAnsi="Arial" w:cs="Arial"/>
                <w:color w:val="000000"/>
              </w:rPr>
              <w:t xml:space="preserve">The Status code will change to a 6 (NEW) and the request will not be </w:t>
            </w:r>
            <w:r w:rsidR="00D32D71" w:rsidRPr="00D32D71">
              <w:rPr>
                <w:rFonts w:ascii="Arial" w:hAnsi="Arial" w:cs="Arial"/>
              </w:rPr>
              <w:t>r</w:t>
            </w:r>
            <w:r w:rsidRPr="00D32D71">
              <w:rPr>
                <w:rFonts w:ascii="Arial" w:hAnsi="Arial" w:cs="Arial"/>
              </w:rPr>
              <w:t xml:space="preserve">eleased to NFC until the </w:t>
            </w:r>
            <w:r w:rsidR="00D32D71" w:rsidRPr="00D32D71">
              <w:rPr>
                <w:rFonts w:ascii="Arial" w:hAnsi="Arial" w:cs="Arial"/>
              </w:rPr>
              <w:t>released to NFC until approved by TSA.</w:t>
            </w:r>
          </w:p>
          <w:p w14:paraId="2F26EF74" w14:textId="093647BF" w:rsidR="00EA6152" w:rsidRDefault="00D32D71" w:rsidP="00EA6152">
            <w:pPr>
              <w:autoSpaceDE w:val="0"/>
              <w:autoSpaceDN w:val="0"/>
              <w:adjustRightInd w:val="0"/>
              <w:spacing w:after="0" w:line="240" w:lineRule="auto"/>
              <w:rPr>
                <w:rFonts w:ascii="Arial" w:hAnsi="Arial" w:cs="Arial"/>
                <w:color w:val="FF0000"/>
              </w:rPr>
            </w:pPr>
            <w:r w:rsidRPr="00D32D71">
              <w:rPr>
                <w:rFonts w:ascii="Arial" w:hAnsi="Arial" w:cs="Arial"/>
              </w:rPr>
              <w:t>The sub status will then go to Waiting for Third Party.</w:t>
            </w:r>
          </w:p>
          <w:p w14:paraId="03AA4AC0" w14:textId="77777777" w:rsidR="00EA6152" w:rsidRDefault="00EA6152" w:rsidP="00EA6152">
            <w:pPr>
              <w:autoSpaceDE w:val="0"/>
              <w:autoSpaceDN w:val="0"/>
              <w:adjustRightInd w:val="0"/>
              <w:spacing w:after="0" w:line="240" w:lineRule="auto"/>
              <w:rPr>
                <w:rFonts w:ascii="Arial" w:hAnsi="Arial" w:cs="Arial"/>
                <w:color w:val="FF0000"/>
              </w:rPr>
            </w:pPr>
          </w:p>
          <w:p w14:paraId="238EA3E9" w14:textId="61770C7D" w:rsidR="00EA6152" w:rsidRPr="00E405F5" w:rsidRDefault="00EA6152" w:rsidP="00EA6152">
            <w:pPr>
              <w:autoSpaceDE w:val="0"/>
              <w:autoSpaceDN w:val="0"/>
              <w:adjustRightInd w:val="0"/>
              <w:spacing w:after="0" w:line="240" w:lineRule="auto"/>
              <w:rPr>
                <w:rFonts w:ascii="Arial" w:hAnsi="Arial" w:cs="Arial"/>
                <w:color w:val="000000"/>
              </w:rPr>
            </w:pPr>
          </w:p>
        </w:tc>
      </w:tr>
      <w:tr w:rsidR="00EA6152" w:rsidRPr="00E405F5" w14:paraId="238EA3EF" w14:textId="77777777" w:rsidTr="00D32D71">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3EB" w14:textId="731BD317" w:rsidR="00EA6152" w:rsidRPr="00E405F5" w:rsidRDefault="00EA6152" w:rsidP="009A03DD">
            <w:pPr>
              <w:pStyle w:val="BodyRow"/>
              <w:rPr>
                <w:b/>
                <w:sz w:val="22"/>
                <w:szCs w:val="22"/>
              </w:rPr>
            </w:pPr>
            <w:r w:rsidRPr="00E405F5">
              <w:rPr>
                <w:b/>
                <w:sz w:val="22"/>
                <w:szCs w:val="22"/>
              </w:rPr>
              <w:t xml:space="preserve">Step </w:t>
            </w:r>
            <w:r>
              <w:rPr>
                <w:b/>
                <w:sz w:val="22"/>
                <w:szCs w:val="22"/>
              </w:rPr>
              <w:t>30</w:t>
            </w:r>
          </w:p>
          <w:p w14:paraId="238EA3EC" w14:textId="758F33BC" w:rsidR="00EA6152" w:rsidRPr="00E405F5" w:rsidRDefault="006712C7" w:rsidP="009A03D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65101402" w14:textId="7E56F753" w:rsidR="00EA6152" w:rsidRDefault="00C058DF" w:rsidP="004D45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Submit case to QA for review.</w:t>
            </w:r>
          </w:p>
          <w:p w14:paraId="238EA3ED" w14:textId="09DF639A"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Document notes in Siebel with case progress</w:t>
            </w:r>
            <w:r>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shd w:val="clear" w:color="auto" w:fill="auto"/>
            <w:tcMar>
              <w:top w:w="29" w:type="dxa"/>
              <w:left w:w="72" w:type="dxa"/>
              <w:bottom w:w="29" w:type="dxa"/>
              <w:right w:w="72" w:type="dxa"/>
            </w:tcMar>
          </w:tcPr>
          <w:p w14:paraId="0586E7AF" w14:textId="026B164C" w:rsidR="00EA6152" w:rsidRDefault="00EA6152" w:rsidP="004F604E">
            <w:pPr>
              <w:autoSpaceDE w:val="0"/>
              <w:autoSpaceDN w:val="0"/>
              <w:adjustRightInd w:val="0"/>
              <w:spacing w:after="0" w:line="240" w:lineRule="auto"/>
              <w:rPr>
                <w:rFonts w:ascii="Arial" w:hAnsi="Arial" w:cs="Arial"/>
              </w:rPr>
            </w:pPr>
            <w:r w:rsidRPr="00E405F5">
              <w:rPr>
                <w:rFonts w:ascii="Arial" w:hAnsi="Arial" w:cs="Arial"/>
              </w:rPr>
              <w:t>Deliver case to QA by hand</w:t>
            </w:r>
            <w:r w:rsidR="00D32D71">
              <w:rPr>
                <w:rFonts w:ascii="Arial" w:hAnsi="Arial" w:cs="Arial"/>
              </w:rPr>
              <w:t>.</w:t>
            </w:r>
          </w:p>
          <w:p w14:paraId="2372D175" w14:textId="77777777" w:rsidR="00576237" w:rsidRDefault="00576237" w:rsidP="004F604E">
            <w:pPr>
              <w:autoSpaceDE w:val="0"/>
              <w:autoSpaceDN w:val="0"/>
              <w:adjustRightInd w:val="0"/>
              <w:spacing w:after="0" w:line="240" w:lineRule="auto"/>
              <w:rPr>
                <w:rFonts w:ascii="Arial" w:hAnsi="Arial" w:cs="Arial"/>
              </w:rPr>
            </w:pPr>
          </w:p>
          <w:p w14:paraId="4CB10A03" w14:textId="61432604" w:rsidR="00576237" w:rsidRPr="00D32D71" w:rsidRDefault="00576237" w:rsidP="00D32D71">
            <w:pPr>
              <w:widowControl w:val="0"/>
              <w:autoSpaceDE w:val="0"/>
              <w:autoSpaceDN w:val="0"/>
              <w:adjustRightInd w:val="0"/>
              <w:spacing w:after="0" w:line="240" w:lineRule="auto"/>
              <w:rPr>
                <w:rFonts w:ascii="Arial" w:hAnsi="Arial" w:cs="Arial"/>
              </w:rPr>
            </w:pPr>
            <w:r w:rsidRPr="00D32D71">
              <w:rPr>
                <w:rFonts w:ascii="Arial" w:hAnsi="Arial" w:cs="Arial"/>
              </w:rPr>
              <w:t>Change Sub-status to QA</w:t>
            </w:r>
            <w:r w:rsidR="00D32D71">
              <w:rPr>
                <w:rFonts w:ascii="Arial" w:hAnsi="Arial" w:cs="Arial"/>
              </w:rPr>
              <w:t>.</w:t>
            </w:r>
          </w:p>
          <w:p w14:paraId="238EA3EE" w14:textId="420A47C5" w:rsidR="00576237" w:rsidRPr="00E405F5" w:rsidRDefault="00576237" w:rsidP="004F604E">
            <w:pPr>
              <w:autoSpaceDE w:val="0"/>
              <w:autoSpaceDN w:val="0"/>
              <w:adjustRightInd w:val="0"/>
              <w:spacing w:after="0" w:line="240" w:lineRule="auto"/>
              <w:rPr>
                <w:rFonts w:ascii="Arial" w:hAnsi="Arial" w:cs="Arial"/>
                <w:color w:val="000000"/>
              </w:rPr>
            </w:pPr>
          </w:p>
        </w:tc>
      </w:tr>
      <w:tr w:rsidR="00EA6152" w:rsidRPr="00E405F5" w14:paraId="238EA42F" w14:textId="77777777" w:rsidTr="009A03DD">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2B" w14:textId="604767A2" w:rsidR="00EA6152" w:rsidRPr="00E405F5" w:rsidRDefault="00EA6152" w:rsidP="009A03DD">
            <w:pPr>
              <w:pStyle w:val="BodyRow"/>
              <w:rPr>
                <w:b/>
                <w:sz w:val="22"/>
                <w:szCs w:val="22"/>
              </w:rPr>
            </w:pPr>
            <w:r>
              <w:rPr>
                <w:b/>
                <w:sz w:val="22"/>
                <w:szCs w:val="22"/>
              </w:rPr>
              <w:t>Step 31</w:t>
            </w:r>
          </w:p>
          <w:p w14:paraId="238EA42C" w14:textId="733A1723" w:rsidR="00EA6152" w:rsidRPr="00E405F5" w:rsidRDefault="006712C7" w:rsidP="009A03DD">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2D" w14:textId="695B31DF" w:rsidR="00EA6152" w:rsidRPr="00E405F5" w:rsidRDefault="00EA6152" w:rsidP="009A03D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documentation in case packet</w:t>
            </w:r>
            <w:r w:rsidR="00C058DF">
              <w:rPr>
                <w:rStyle w:val="HeadingunnumberedChar"/>
                <w:rFonts w:ascii="Arial" w:eastAsia="Calibri" w:hAnsi="Arial"/>
                <w:b w:val="0"/>
                <w:color w:val="000000"/>
              </w:rPr>
              <w:t>.</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2E" w14:textId="77777777" w:rsidR="00EA6152" w:rsidRPr="00E405F5" w:rsidRDefault="00EA6152" w:rsidP="009A03DD">
            <w:pPr>
              <w:widowControl w:val="0"/>
              <w:autoSpaceDE w:val="0"/>
              <w:autoSpaceDN w:val="0"/>
              <w:adjustRightInd w:val="0"/>
              <w:spacing w:after="0" w:line="240" w:lineRule="auto"/>
              <w:rPr>
                <w:rFonts w:ascii="Arial" w:hAnsi="Arial" w:cs="Arial"/>
              </w:rPr>
            </w:pPr>
          </w:p>
        </w:tc>
      </w:tr>
      <w:tr w:rsidR="00EA6152" w:rsidRPr="00E405F5" w14:paraId="238EA434" w14:textId="77777777" w:rsidTr="009A03DD">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0" w14:textId="240E6500" w:rsidR="00EA6152" w:rsidRPr="00E405F5" w:rsidRDefault="00EA6152" w:rsidP="009A03DD">
            <w:pPr>
              <w:pStyle w:val="BodyRow"/>
              <w:rPr>
                <w:b/>
                <w:sz w:val="22"/>
                <w:szCs w:val="22"/>
              </w:rPr>
            </w:pPr>
            <w:r w:rsidRPr="00E405F5">
              <w:rPr>
                <w:b/>
                <w:sz w:val="22"/>
                <w:szCs w:val="22"/>
              </w:rPr>
              <w:t xml:space="preserve">Step </w:t>
            </w:r>
            <w:r>
              <w:rPr>
                <w:b/>
                <w:sz w:val="22"/>
                <w:szCs w:val="22"/>
              </w:rPr>
              <w:t>32</w:t>
            </w:r>
          </w:p>
          <w:p w14:paraId="238EA431" w14:textId="56CB2E07" w:rsidR="00EA6152" w:rsidRPr="00E405F5" w:rsidRDefault="006712C7" w:rsidP="009A03DD">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2" w14:textId="6795B4D5" w:rsidR="00EA6152" w:rsidRPr="00E405F5" w:rsidRDefault="00EA6152" w:rsidP="009A03D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Review SPPS web entry</w:t>
            </w:r>
            <w:r w:rsidR="00C058DF">
              <w:rPr>
                <w:rStyle w:val="HeadingunnumberedChar"/>
                <w:rFonts w:ascii="Arial" w:eastAsia="Calibri" w:hAnsi="Arial"/>
                <w:b w:val="0"/>
                <w:color w:val="000000"/>
              </w:rPr>
              <w:t>.</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3" w14:textId="77777777" w:rsidR="00EA6152" w:rsidRPr="00E405F5" w:rsidRDefault="00EA6152" w:rsidP="009A03DD">
            <w:pPr>
              <w:widowControl w:val="0"/>
              <w:autoSpaceDE w:val="0"/>
              <w:autoSpaceDN w:val="0"/>
              <w:adjustRightInd w:val="0"/>
              <w:spacing w:after="0" w:line="240" w:lineRule="auto"/>
              <w:rPr>
                <w:rFonts w:ascii="Arial" w:hAnsi="Arial" w:cs="Arial"/>
              </w:rPr>
            </w:pPr>
          </w:p>
        </w:tc>
      </w:tr>
      <w:tr w:rsidR="00EA6152" w:rsidRPr="00E405F5" w14:paraId="238EA43C" w14:textId="77777777" w:rsidTr="009A03DD">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5" w14:textId="1C7FCA3F" w:rsidR="00EA6152" w:rsidRPr="00E405F5" w:rsidRDefault="00EA6152" w:rsidP="009A03DD">
            <w:pPr>
              <w:pStyle w:val="BodyRow"/>
              <w:rPr>
                <w:b/>
                <w:sz w:val="22"/>
                <w:szCs w:val="22"/>
              </w:rPr>
            </w:pPr>
            <w:r w:rsidRPr="00E405F5">
              <w:rPr>
                <w:b/>
                <w:sz w:val="22"/>
                <w:szCs w:val="22"/>
              </w:rPr>
              <w:t xml:space="preserve">Step </w:t>
            </w:r>
            <w:r>
              <w:rPr>
                <w:b/>
                <w:sz w:val="22"/>
                <w:szCs w:val="22"/>
              </w:rPr>
              <w:t>33</w:t>
            </w:r>
          </w:p>
          <w:p w14:paraId="238EA436" w14:textId="734636B5" w:rsidR="00EA6152" w:rsidRPr="00E405F5" w:rsidRDefault="006712C7" w:rsidP="009A03DD">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7" w14:textId="77777777" w:rsidR="00EA6152" w:rsidRPr="00E405F5" w:rsidRDefault="00EA6152" w:rsidP="009A03D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Does the case contain errors?</w:t>
            </w:r>
          </w:p>
          <w:p w14:paraId="238EA438" w14:textId="5E3F2687" w:rsidR="00EA6152" w:rsidRPr="00E405F5" w:rsidRDefault="00EA6152" w:rsidP="009A03D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Yes – </w:t>
            </w:r>
            <w:r>
              <w:rPr>
                <w:rStyle w:val="HeadingunnumberedChar"/>
                <w:rFonts w:ascii="Arial" w:eastAsia="Calibri" w:hAnsi="Arial"/>
                <w:b w:val="0"/>
                <w:color w:val="000000"/>
              </w:rPr>
              <w:t xml:space="preserve">Go to </w:t>
            </w:r>
            <w:r w:rsidRPr="00E405F5">
              <w:rPr>
                <w:rFonts w:eastAsia="Calibri"/>
              </w:rPr>
              <w:t xml:space="preserve">step </w:t>
            </w:r>
            <w:r>
              <w:t>19</w:t>
            </w:r>
          </w:p>
          <w:p w14:paraId="238EA439" w14:textId="77777777" w:rsidR="00EA6152" w:rsidRPr="00E405F5" w:rsidRDefault="00EA6152" w:rsidP="009A03D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Or</w:t>
            </w:r>
          </w:p>
          <w:p w14:paraId="238EA43A" w14:textId="1A5141CD" w:rsidR="00EA6152" w:rsidRPr="00E405F5" w:rsidRDefault="00EA6152" w:rsidP="00EA6152">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No – </w:t>
            </w:r>
            <w:r>
              <w:rPr>
                <w:rStyle w:val="HeadingunnumberedChar"/>
                <w:rFonts w:ascii="Arial" w:eastAsia="Calibri" w:hAnsi="Arial"/>
                <w:b w:val="0"/>
                <w:color w:val="000000"/>
              </w:rPr>
              <w:t xml:space="preserve">Go to </w:t>
            </w:r>
            <w:r w:rsidRPr="00E405F5">
              <w:rPr>
                <w:rStyle w:val="HeadingunnumberedChar"/>
                <w:rFonts w:ascii="Arial" w:eastAsia="Calibri" w:hAnsi="Arial"/>
                <w:b w:val="0"/>
                <w:color w:val="000000"/>
              </w:rPr>
              <w:t xml:space="preserve">step </w:t>
            </w:r>
            <w:r>
              <w:rPr>
                <w:rStyle w:val="HeadingunnumberedChar"/>
                <w:rFonts w:ascii="Arial" w:eastAsia="Calibri" w:hAnsi="Arial"/>
                <w:b w:val="0"/>
                <w:color w:val="000000"/>
              </w:rPr>
              <w:t>34</w:t>
            </w:r>
            <w:r w:rsidR="00C058DF">
              <w:rPr>
                <w:rStyle w:val="HeadingunnumberedChar"/>
                <w:rFonts w:ascii="Arial" w:eastAsia="Calibri" w:hAnsi="Arial"/>
                <w:b w:val="0"/>
                <w:color w:val="000000"/>
              </w:rPr>
              <w:t>.</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B" w14:textId="77777777" w:rsidR="00EA6152" w:rsidRPr="00E405F5" w:rsidRDefault="00EA6152" w:rsidP="009A03DD">
            <w:pPr>
              <w:widowControl w:val="0"/>
              <w:autoSpaceDE w:val="0"/>
              <w:autoSpaceDN w:val="0"/>
              <w:adjustRightInd w:val="0"/>
              <w:spacing w:after="0" w:line="240" w:lineRule="auto"/>
              <w:rPr>
                <w:rFonts w:ascii="Arial" w:hAnsi="Arial" w:cs="Arial"/>
              </w:rPr>
            </w:pPr>
          </w:p>
        </w:tc>
      </w:tr>
      <w:tr w:rsidR="00EA6152" w:rsidRPr="00E405F5" w14:paraId="238EA441" w14:textId="77777777" w:rsidTr="009A03DD">
        <w:trPr>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D" w14:textId="50CF2435" w:rsidR="00EA6152" w:rsidRPr="00E405F5" w:rsidRDefault="00EA6152" w:rsidP="009A03DD">
            <w:pPr>
              <w:pStyle w:val="BodyRow"/>
              <w:rPr>
                <w:b/>
                <w:sz w:val="22"/>
                <w:szCs w:val="22"/>
              </w:rPr>
            </w:pPr>
            <w:r w:rsidRPr="00E405F5">
              <w:rPr>
                <w:b/>
                <w:sz w:val="22"/>
                <w:szCs w:val="22"/>
              </w:rPr>
              <w:t>Step</w:t>
            </w:r>
            <w:r>
              <w:rPr>
                <w:b/>
                <w:sz w:val="22"/>
                <w:szCs w:val="22"/>
              </w:rPr>
              <w:t xml:space="preserve"> 34</w:t>
            </w:r>
          </w:p>
          <w:p w14:paraId="238EA43E" w14:textId="50B94250" w:rsidR="00EA6152" w:rsidRPr="00E405F5" w:rsidRDefault="006712C7" w:rsidP="009A03DD">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3F" w14:textId="3A562293" w:rsidR="00EA6152" w:rsidRPr="00E405F5" w:rsidRDefault="00EA6152" w:rsidP="00630AD9">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Release SPPS Web entry</w:t>
            </w:r>
            <w:r w:rsidR="00C058DF">
              <w:rPr>
                <w:rStyle w:val="HeadingunnumberedChar"/>
                <w:rFonts w:ascii="Arial" w:eastAsia="Calibri" w:hAnsi="Arial"/>
                <w:b w:val="0"/>
                <w:color w:val="000000"/>
              </w:rPr>
              <w:t>.</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40" w14:textId="77777777" w:rsidR="00EA6152" w:rsidRPr="00E405F5" w:rsidRDefault="00EA6152" w:rsidP="009A03DD">
            <w:pPr>
              <w:widowControl w:val="0"/>
              <w:autoSpaceDE w:val="0"/>
              <w:autoSpaceDN w:val="0"/>
              <w:adjustRightInd w:val="0"/>
              <w:spacing w:after="0" w:line="240" w:lineRule="auto"/>
              <w:rPr>
                <w:rFonts w:ascii="Arial" w:hAnsi="Arial" w:cs="Arial"/>
              </w:rPr>
            </w:pPr>
          </w:p>
        </w:tc>
      </w:tr>
      <w:tr w:rsidR="00EA6152" w:rsidRPr="00E405F5" w14:paraId="238EA446"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42" w14:textId="459DFA61" w:rsidR="00EA6152" w:rsidRPr="00E405F5" w:rsidRDefault="00EA6152" w:rsidP="00630AD9">
            <w:pPr>
              <w:pStyle w:val="BodyRow"/>
              <w:rPr>
                <w:b/>
                <w:sz w:val="22"/>
                <w:szCs w:val="22"/>
              </w:rPr>
            </w:pPr>
            <w:r w:rsidRPr="00E405F5">
              <w:rPr>
                <w:b/>
                <w:sz w:val="22"/>
                <w:szCs w:val="22"/>
              </w:rPr>
              <w:t xml:space="preserve">Step </w:t>
            </w:r>
            <w:r>
              <w:rPr>
                <w:b/>
                <w:sz w:val="22"/>
                <w:szCs w:val="22"/>
              </w:rPr>
              <w:t>35</w:t>
            </w:r>
          </w:p>
          <w:p w14:paraId="238EA443" w14:textId="05D737EB" w:rsidR="00EA6152" w:rsidRPr="00E405F5" w:rsidRDefault="006712C7" w:rsidP="00630AD9">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57937B9" w14:textId="77777777" w:rsidR="00C058DF" w:rsidRDefault="00EA6152" w:rsidP="00EA6152">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Once the Emergency Military payment is received and reviewed for accuracy, in SPPS Web the quality </w:t>
            </w:r>
          </w:p>
          <w:p w14:paraId="238EA444" w14:textId="3B1E7117" w:rsidR="00EA6152" w:rsidRPr="00E405F5" w:rsidRDefault="00EA6152" w:rsidP="00EA6152">
            <w:pPr>
              <w:pStyle w:val="Bulleted"/>
              <w:numPr>
                <w:ilvl w:val="0"/>
                <w:numId w:val="0"/>
              </w:numPr>
              <w:spacing w:before="60" w:after="60" w:line="240" w:lineRule="auto"/>
              <w:rPr>
                <w:rStyle w:val="HeadingunnumberedChar"/>
                <w:rFonts w:ascii="Arial" w:eastAsia="Calibri" w:hAnsi="Arial"/>
                <w:b w:val="0"/>
                <w:color w:val="000000"/>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45" w14:textId="465F1762" w:rsidR="00EA6152" w:rsidRPr="00E405F5" w:rsidRDefault="00576237" w:rsidP="00576237">
            <w:pPr>
              <w:autoSpaceDE w:val="0"/>
              <w:autoSpaceDN w:val="0"/>
              <w:adjustRightInd w:val="0"/>
              <w:spacing w:after="0" w:line="240" w:lineRule="auto"/>
              <w:rPr>
                <w:rFonts w:ascii="Arial" w:hAnsi="Arial" w:cs="Arial"/>
                <w:color w:val="000000"/>
              </w:rPr>
            </w:pPr>
            <w:r>
              <w:rPr>
                <w:rStyle w:val="HeadingunnumberedChar"/>
                <w:rFonts w:ascii="Arial" w:eastAsia="Calibri" w:hAnsi="Arial"/>
                <w:b w:val="0"/>
                <w:color w:val="000000"/>
              </w:rPr>
              <w:t>F</w:t>
            </w:r>
            <w:r w:rsidRPr="00E405F5">
              <w:rPr>
                <w:rStyle w:val="HeadingunnumberedChar"/>
                <w:rFonts w:ascii="Arial" w:eastAsia="Calibri" w:hAnsi="Arial"/>
                <w:b w:val="0"/>
                <w:color w:val="000000"/>
              </w:rPr>
              <w:t>ollow Step</w:t>
            </w:r>
            <w:r>
              <w:rPr>
                <w:rStyle w:val="HeadingunnumberedChar"/>
                <w:rFonts w:ascii="Arial" w:eastAsia="Calibri" w:hAnsi="Arial"/>
                <w:b w:val="0"/>
                <w:color w:val="000000"/>
              </w:rPr>
              <w:t xml:space="preserve"> 11</w:t>
            </w:r>
            <w:r w:rsidRPr="00E405F5">
              <w:rPr>
                <w:rStyle w:val="HeadingunnumberedChar"/>
                <w:rFonts w:ascii="Arial" w:eastAsia="Calibri" w:hAnsi="Arial"/>
                <w:b w:val="0"/>
                <w:color w:val="000000"/>
              </w:rPr>
              <w:t xml:space="preserve"> then proceed to Step </w:t>
            </w:r>
            <w:r>
              <w:rPr>
                <w:rStyle w:val="HeadingunnumberedChar"/>
                <w:rFonts w:ascii="Arial" w:eastAsia="Calibri" w:hAnsi="Arial"/>
                <w:b w:val="0"/>
                <w:color w:val="000000"/>
              </w:rPr>
              <w:t>36.</w:t>
            </w:r>
          </w:p>
        </w:tc>
      </w:tr>
      <w:tr w:rsidR="00EA6152" w:rsidRPr="00E405F5" w14:paraId="238EA44B"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47" w14:textId="62883D7B" w:rsidR="00EA6152" w:rsidRPr="00E405F5" w:rsidRDefault="00EA6152" w:rsidP="00630AD9">
            <w:pPr>
              <w:pStyle w:val="BodyRow"/>
              <w:rPr>
                <w:b/>
                <w:sz w:val="22"/>
                <w:szCs w:val="22"/>
              </w:rPr>
            </w:pPr>
            <w:r w:rsidRPr="00E405F5">
              <w:rPr>
                <w:b/>
                <w:sz w:val="22"/>
                <w:szCs w:val="22"/>
              </w:rPr>
              <w:t xml:space="preserve">Step </w:t>
            </w:r>
            <w:r>
              <w:rPr>
                <w:b/>
                <w:sz w:val="22"/>
                <w:szCs w:val="22"/>
              </w:rPr>
              <w:t>36</w:t>
            </w:r>
          </w:p>
          <w:p w14:paraId="238EA448" w14:textId="1C9235F0" w:rsidR="00EA6152" w:rsidRPr="00E405F5" w:rsidRDefault="006712C7" w:rsidP="00630AD9">
            <w:pPr>
              <w:pStyle w:val="BodyRow"/>
              <w:rPr>
                <w:b/>
                <w:sz w:val="22"/>
                <w:szCs w:val="22"/>
              </w:rPr>
            </w:pPr>
            <w:r>
              <w:rPr>
                <w:b/>
                <w:sz w:val="22"/>
                <w:szCs w:val="22"/>
              </w:rPr>
              <w:t>HC</w:t>
            </w:r>
            <w:r w:rsidR="00EA6152" w:rsidRPr="00E405F5">
              <w:rPr>
                <w:b/>
                <w:sz w:val="22"/>
                <w:szCs w:val="22"/>
              </w:rPr>
              <w:t>SC/Payroll QA</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49" w14:textId="1E78C83A" w:rsidR="00EA6152" w:rsidRPr="00E405F5" w:rsidRDefault="00EA6152" w:rsidP="00A345B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Click RELEASE TO NFC</w:t>
            </w:r>
            <w:r w:rsidR="00576237">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4A" w14:textId="77777777" w:rsidR="00EA6152" w:rsidRPr="00E405F5" w:rsidRDefault="00EA6152"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Notify case worker of submission and return case packet</w:t>
            </w:r>
          </w:p>
        </w:tc>
      </w:tr>
      <w:tr w:rsidR="00EA6152" w:rsidRPr="00E405F5" w14:paraId="238EA452" w14:textId="77777777" w:rsidTr="00F32B9D">
        <w:trPr>
          <w:cantSplit/>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4C" w14:textId="126ACE1C" w:rsidR="00EA6152" w:rsidRPr="00E405F5" w:rsidRDefault="00EA6152" w:rsidP="00F32B9D">
            <w:pPr>
              <w:pStyle w:val="BodyRow"/>
              <w:rPr>
                <w:b/>
                <w:sz w:val="22"/>
                <w:szCs w:val="22"/>
              </w:rPr>
            </w:pPr>
            <w:r w:rsidRPr="00E405F5">
              <w:rPr>
                <w:b/>
                <w:sz w:val="22"/>
                <w:szCs w:val="22"/>
              </w:rPr>
              <w:t xml:space="preserve">Step </w:t>
            </w:r>
            <w:r>
              <w:rPr>
                <w:b/>
                <w:sz w:val="22"/>
                <w:szCs w:val="22"/>
              </w:rPr>
              <w:t>37</w:t>
            </w:r>
          </w:p>
          <w:p w14:paraId="238EA44D" w14:textId="383B6C77"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4E" w14:textId="4C7E25B1" w:rsidR="00EA6152" w:rsidRPr="00E405F5" w:rsidRDefault="00EA6152" w:rsidP="00F32B9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Update Siebel</w:t>
            </w:r>
            <w:r w:rsidR="00576237">
              <w:rPr>
                <w:rStyle w:val="HeadingunnumberedChar"/>
                <w:rFonts w:ascii="Arial" w:eastAsia="Calibri" w:hAnsi="Arial"/>
                <w:b w:val="0"/>
                <w:color w:val="000000"/>
              </w:rPr>
              <w:t>.</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4F" w14:textId="48068546"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Within the </w:t>
            </w:r>
            <w:r w:rsidR="00576237">
              <w:rPr>
                <w:rFonts w:ascii="Arial" w:hAnsi="Arial" w:cs="Arial"/>
                <w:color w:val="000000"/>
              </w:rPr>
              <w:t>SR</w:t>
            </w:r>
            <w:r w:rsidRPr="00E405F5">
              <w:rPr>
                <w:rFonts w:ascii="Arial" w:hAnsi="Arial" w:cs="Arial"/>
                <w:color w:val="000000"/>
              </w:rPr>
              <w:t xml:space="preserve"> under the notes tab, include the following standard verbiage:</w:t>
            </w:r>
          </w:p>
          <w:p w14:paraId="238EA450" w14:textId="77777777" w:rsidR="00EA6152" w:rsidRPr="00E405F5" w:rsidRDefault="00EA6152" w:rsidP="00F32B9D">
            <w:pPr>
              <w:autoSpaceDE w:val="0"/>
              <w:autoSpaceDN w:val="0"/>
              <w:adjustRightInd w:val="0"/>
              <w:spacing w:after="0" w:line="240" w:lineRule="auto"/>
              <w:rPr>
                <w:rFonts w:ascii="Arial" w:hAnsi="Arial" w:cs="Arial"/>
                <w:color w:val="000000"/>
              </w:rPr>
            </w:pPr>
          </w:p>
          <w:p w14:paraId="238EA451" w14:textId="7110982B" w:rsidR="00EA6152" w:rsidRPr="00E405F5" w:rsidRDefault="00EA6152" w:rsidP="00F32B9D">
            <w:pPr>
              <w:widowControl w:val="0"/>
              <w:autoSpaceDE w:val="0"/>
              <w:autoSpaceDN w:val="0"/>
              <w:adjustRightInd w:val="0"/>
              <w:spacing w:after="0" w:line="240" w:lineRule="auto"/>
              <w:rPr>
                <w:rFonts w:ascii="Arial" w:hAnsi="Arial" w:cs="Arial"/>
              </w:rPr>
            </w:pPr>
            <w:r w:rsidRPr="00E405F5">
              <w:rPr>
                <w:rFonts w:ascii="Arial" w:hAnsi="Arial" w:cs="Arial"/>
                <w:color w:val="000000"/>
              </w:rPr>
              <w:t>Computations are complete for the Request for Emergency Military Leave for &lt;INSERT NAME&gt; for the period of &lt;INSERT DATE PERIOD AND PAY PERIODS AFFECTED&gt; in the gross amount of &lt;INSERT AMOUNT&gt;, net amount &lt;</w:t>
            </w:r>
            <w:r w:rsidR="009512A5" w:rsidRPr="00E405F5">
              <w:rPr>
                <w:rFonts w:ascii="Arial" w:hAnsi="Arial" w:cs="Arial"/>
                <w:color w:val="000000"/>
              </w:rPr>
              <w:t>INSERT NET</w:t>
            </w:r>
            <w:r w:rsidRPr="00E405F5">
              <w:rPr>
                <w:rFonts w:ascii="Arial" w:hAnsi="Arial" w:cs="Arial"/>
                <w:color w:val="000000"/>
              </w:rPr>
              <w:t xml:space="preserve"> AMOUNT&gt;. Waiting for confirmation of payment in SPPS Web.</w:t>
            </w:r>
          </w:p>
        </w:tc>
      </w:tr>
      <w:tr w:rsidR="00EA6152" w:rsidRPr="00E405F5" w14:paraId="238EA457" w14:textId="77777777" w:rsidTr="00F32B9D">
        <w:trPr>
          <w:cantSplit/>
          <w:trHeight w:val="713"/>
        </w:trPr>
        <w:tc>
          <w:tcPr>
            <w:tcW w:w="216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53" w14:textId="6EAB315D" w:rsidR="00EA6152" w:rsidRPr="00E405F5" w:rsidRDefault="00EA6152" w:rsidP="00F32B9D">
            <w:pPr>
              <w:pStyle w:val="BodyRow"/>
              <w:rPr>
                <w:b/>
                <w:sz w:val="22"/>
                <w:szCs w:val="22"/>
              </w:rPr>
            </w:pPr>
            <w:r w:rsidRPr="00E405F5">
              <w:rPr>
                <w:b/>
                <w:sz w:val="22"/>
                <w:szCs w:val="22"/>
              </w:rPr>
              <w:t xml:space="preserve">Step </w:t>
            </w:r>
            <w:r>
              <w:rPr>
                <w:b/>
                <w:sz w:val="22"/>
                <w:szCs w:val="22"/>
              </w:rPr>
              <w:t>38</w:t>
            </w:r>
          </w:p>
          <w:p w14:paraId="238EA454" w14:textId="49CBBF06"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55" w14:textId="5D878875" w:rsidR="00EA6152" w:rsidRPr="00E405F5" w:rsidRDefault="00EA6152" w:rsidP="00F32B9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Wait for NFC processing.</w:t>
            </w:r>
          </w:p>
        </w:tc>
        <w:tc>
          <w:tcPr>
            <w:tcW w:w="3438"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238EA456" w14:textId="77777777" w:rsidR="00EA6152" w:rsidRPr="00E405F5" w:rsidRDefault="00EA6152" w:rsidP="00F32B9D">
            <w:pPr>
              <w:widowControl w:val="0"/>
              <w:autoSpaceDE w:val="0"/>
              <w:autoSpaceDN w:val="0"/>
              <w:adjustRightInd w:val="0"/>
              <w:spacing w:after="0" w:line="240" w:lineRule="auto"/>
              <w:rPr>
                <w:rFonts w:ascii="Arial" w:hAnsi="Arial" w:cs="Arial"/>
              </w:rPr>
            </w:pPr>
            <w:r w:rsidRPr="00E405F5">
              <w:rPr>
                <w:rFonts w:ascii="Arial" w:hAnsi="Arial" w:cs="Arial"/>
              </w:rPr>
              <w:t>Payments approved prior to 11:00am CST will be processed on that days’ manual schedule, otherwise if approved after 11:00am CST will be processed on the next workday’s manual schedule that is processed Monday-Friday at 11:00am CST, not including holidays</w:t>
            </w:r>
          </w:p>
        </w:tc>
      </w:tr>
      <w:tr w:rsidR="00EA6152" w:rsidRPr="00E405F5" w14:paraId="238EA460"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58" w14:textId="49C70AC3" w:rsidR="00EA6152" w:rsidRPr="00E405F5" w:rsidRDefault="00EA6152" w:rsidP="00104375">
            <w:pPr>
              <w:pStyle w:val="BodyRow"/>
              <w:rPr>
                <w:b/>
                <w:sz w:val="22"/>
                <w:szCs w:val="22"/>
              </w:rPr>
            </w:pPr>
            <w:r w:rsidRPr="00E405F5">
              <w:rPr>
                <w:b/>
                <w:sz w:val="22"/>
                <w:szCs w:val="22"/>
              </w:rPr>
              <w:t xml:space="preserve">Step </w:t>
            </w:r>
            <w:r>
              <w:rPr>
                <w:b/>
                <w:sz w:val="22"/>
                <w:szCs w:val="22"/>
              </w:rPr>
              <w:t>39</w:t>
            </w:r>
          </w:p>
          <w:p w14:paraId="238EA459" w14:textId="45487497" w:rsidR="00EA6152" w:rsidRPr="00E405F5" w:rsidRDefault="006712C7" w:rsidP="00104375">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5A" w14:textId="77777777"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Update Leave Accruals in NFC</w:t>
            </w:r>
          </w:p>
          <w:p w14:paraId="101E2268"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Select the TINQ System from the NFC main menu. </w:t>
            </w:r>
          </w:p>
          <w:p w14:paraId="6F31C766"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63BB965A"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2E83F61B"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17852382"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69AFE075"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1B42C51E"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6B90D6DA" w14:textId="18DF604D"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Select the 01 menu option “Annual and Sick Leave</w:t>
            </w:r>
            <w:r>
              <w:rPr>
                <w:rStyle w:val="HeadingunnumberedChar"/>
                <w:rFonts w:ascii="Arial" w:eastAsia="Calibri" w:hAnsi="Arial"/>
                <w:b w:val="0"/>
                <w:color w:val="000000"/>
              </w:rPr>
              <w:t>.</w:t>
            </w:r>
            <w:r w:rsidR="00576237">
              <w:rPr>
                <w:rStyle w:val="HeadingunnumberedChar"/>
                <w:rFonts w:ascii="Arial" w:eastAsia="Calibri" w:hAnsi="Arial"/>
                <w:b w:val="0"/>
                <w:color w:val="000000"/>
              </w:rPr>
              <w:t>”</w:t>
            </w:r>
          </w:p>
          <w:p w14:paraId="4F6C5875"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Enter the employee’s SSN and the Agency Code TA.  The employee’s record will appear</w:t>
            </w:r>
            <w:r>
              <w:rPr>
                <w:rStyle w:val="HeadingunnumberedChar"/>
                <w:rFonts w:ascii="Arial" w:eastAsia="Calibri" w:hAnsi="Arial"/>
                <w:b w:val="0"/>
                <w:color w:val="000000"/>
              </w:rPr>
              <w:t>.</w:t>
            </w:r>
          </w:p>
          <w:p w14:paraId="3BBFEBF1"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2CF8B314"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In the “Annual-LV-Accruals YTD” enter the proper accrual based on the employee’s leave category; hit enter</w:t>
            </w:r>
            <w:r>
              <w:rPr>
                <w:rStyle w:val="HeadingunnumberedChar"/>
                <w:rFonts w:ascii="Arial" w:eastAsia="Calibri" w:hAnsi="Arial"/>
                <w:b w:val="0"/>
                <w:color w:val="000000"/>
              </w:rPr>
              <w:t>.</w:t>
            </w:r>
          </w:p>
          <w:p w14:paraId="4C2474C3"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2DA040DF"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77E5714B"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3838329F"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5EFAD8A6"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58563ECE"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3EBFA829" w14:textId="5F86C85E"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r w:rsidRPr="00EA6152">
              <w:rPr>
                <w:rStyle w:val="HeadingunnumberedChar"/>
                <w:rFonts w:ascii="Arial" w:eastAsia="Calibri" w:hAnsi="Arial"/>
                <w:b w:val="0"/>
                <w:color w:val="000000"/>
              </w:rPr>
              <w:t>In the “Sick-Lv-Accruals-YTD” enter the accrual; hit enter</w:t>
            </w:r>
            <w:r>
              <w:rPr>
                <w:rStyle w:val="HeadingunnumberedChar"/>
                <w:rFonts w:ascii="Arial" w:eastAsia="Calibri" w:hAnsi="Arial"/>
                <w:b w:val="0"/>
                <w:color w:val="000000"/>
              </w:rPr>
              <w:t>.</w:t>
            </w:r>
          </w:p>
          <w:p w14:paraId="7FB45141"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59BB0737" w14:textId="77777777" w:rsidR="00EA6152" w:rsidRPr="00E405F5" w:rsidRDefault="00EA6152" w:rsidP="00EA6152">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Update Leave Accruals in webTA</w:t>
            </w:r>
          </w:p>
          <w:p w14:paraId="50C1ABB1" w14:textId="2D23F215" w:rsidR="00EA6152" w:rsidRDefault="00EA6152" w:rsidP="00EA6152">
            <w:pPr>
              <w:pStyle w:val="Bulleted"/>
              <w:numPr>
                <w:ilvl w:val="0"/>
                <w:numId w:val="0"/>
              </w:numPr>
              <w:spacing w:before="60" w:after="60" w:line="240" w:lineRule="auto"/>
              <w:rPr>
                <w:rStyle w:val="HeadingunnumberedChar"/>
                <w:rFonts w:ascii="Arial" w:eastAsia="Calibri" w:hAnsi="Arial"/>
                <w:b w:val="0"/>
                <w:color w:val="000000"/>
              </w:rPr>
            </w:pPr>
            <w:r w:rsidRPr="00E405F5">
              <w:rPr>
                <w:bCs/>
              </w:rPr>
              <w:t>Pull up the Master Timekeeper main menu in webTA and search for the employee by name and /or SSN. Click on Search</w:t>
            </w:r>
            <w:r w:rsidR="00576237">
              <w:rPr>
                <w:bCs/>
              </w:rPr>
              <w:t>.</w:t>
            </w:r>
          </w:p>
          <w:p w14:paraId="6BA54C3E" w14:textId="77777777" w:rsidR="00EA6152" w:rsidRDefault="00EA6152" w:rsidP="009974AD">
            <w:pPr>
              <w:pStyle w:val="Bulleted"/>
              <w:numPr>
                <w:ilvl w:val="0"/>
                <w:numId w:val="0"/>
              </w:numPr>
              <w:spacing w:before="60" w:after="60" w:line="240" w:lineRule="auto"/>
              <w:rPr>
                <w:rStyle w:val="HeadingunnumberedChar"/>
                <w:rFonts w:ascii="Arial" w:eastAsia="Calibri" w:hAnsi="Arial"/>
                <w:b w:val="0"/>
                <w:color w:val="000000"/>
              </w:rPr>
            </w:pPr>
          </w:p>
          <w:p w14:paraId="3F6AC9A7" w14:textId="77777777" w:rsidR="00540D7D" w:rsidRDefault="00540D7D" w:rsidP="009974AD">
            <w:pPr>
              <w:pStyle w:val="Bulleted"/>
              <w:numPr>
                <w:ilvl w:val="0"/>
                <w:numId w:val="0"/>
              </w:numPr>
              <w:spacing w:before="60" w:after="60" w:line="240" w:lineRule="auto"/>
              <w:rPr>
                <w:rStyle w:val="HeadingunnumberedChar"/>
                <w:rFonts w:ascii="Arial" w:eastAsia="Calibri" w:hAnsi="Arial"/>
                <w:b w:val="0"/>
                <w:color w:val="000000"/>
              </w:rPr>
            </w:pPr>
          </w:p>
          <w:p w14:paraId="7EC6F17E" w14:textId="77777777" w:rsidR="00540D7D" w:rsidRDefault="00540D7D" w:rsidP="009974AD">
            <w:pPr>
              <w:pStyle w:val="Bulleted"/>
              <w:numPr>
                <w:ilvl w:val="0"/>
                <w:numId w:val="0"/>
              </w:numPr>
              <w:spacing w:before="60" w:after="60" w:line="240" w:lineRule="auto"/>
              <w:rPr>
                <w:rStyle w:val="HeadingunnumberedChar"/>
                <w:rFonts w:ascii="Arial" w:eastAsia="Calibri" w:hAnsi="Arial"/>
                <w:b w:val="0"/>
                <w:color w:val="000000"/>
              </w:rPr>
            </w:pPr>
          </w:p>
          <w:p w14:paraId="238EA45B" w14:textId="6BDB97FC" w:rsidR="00540D7D" w:rsidRPr="00E405F5" w:rsidRDefault="00540D7D" w:rsidP="009974AD">
            <w:pPr>
              <w:pStyle w:val="Bulleted"/>
              <w:numPr>
                <w:ilvl w:val="0"/>
                <w:numId w:val="0"/>
              </w:numPr>
              <w:spacing w:before="60" w:after="60" w:line="240" w:lineRule="auto"/>
              <w:rPr>
                <w:rStyle w:val="HeadingunnumberedChar"/>
                <w:rFonts w:ascii="Arial" w:eastAsia="Calibri" w:hAnsi="Arial"/>
                <w:b w:val="0"/>
                <w:color w:val="000000"/>
              </w:rPr>
            </w:pPr>
            <w:r w:rsidRPr="00540D7D">
              <w:rPr>
                <w:rStyle w:val="HeadingunnumberedChar"/>
                <w:rFonts w:ascii="Arial" w:eastAsia="Calibri" w:hAnsi="Arial"/>
                <w:b w:val="0"/>
                <w:color w:val="000000"/>
              </w:rPr>
              <w:t>Click on the “Leave” on the left side of the existing screen and update the forwarding leave annual leave balance accordingly.</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5C" w14:textId="77777777" w:rsidR="00EA6152" w:rsidRPr="00E405F5" w:rsidRDefault="00EA6152" w:rsidP="00F61563">
            <w:pPr>
              <w:autoSpaceDE w:val="0"/>
              <w:autoSpaceDN w:val="0"/>
              <w:adjustRightInd w:val="0"/>
              <w:spacing w:after="0" w:line="240" w:lineRule="auto"/>
              <w:rPr>
                <w:rFonts w:ascii="Arial" w:hAnsi="Arial" w:cs="Arial"/>
                <w:color w:val="000000"/>
              </w:rPr>
            </w:pPr>
            <w:r w:rsidRPr="00E405F5">
              <w:rPr>
                <w:rFonts w:ascii="Arial" w:hAnsi="Arial" w:cs="Arial"/>
                <w:color w:val="000000"/>
              </w:rPr>
              <w:t>Adjust the employee’s leave accruals to reflect proper accruals for Annual Leave and Sick Leave for the requested period (TINQ)</w:t>
            </w:r>
          </w:p>
          <w:p w14:paraId="238EA45D" w14:textId="77777777" w:rsidR="00EA6152" w:rsidRPr="00E405F5" w:rsidRDefault="00EA6152" w:rsidP="00F61563">
            <w:pPr>
              <w:autoSpaceDE w:val="0"/>
              <w:autoSpaceDN w:val="0"/>
              <w:adjustRightInd w:val="0"/>
              <w:spacing w:after="0" w:line="240" w:lineRule="auto"/>
              <w:rPr>
                <w:rFonts w:ascii="Arial" w:hAnsi="Arial" w:cs="Arial"/>
                <w:color w:val="000000"/>
              </w:rPr>
            </w:pPr>
          </w:p>
          <w:p w14:paraId="238EA45E" w14:textId="77777777" w:rsidR="00EA6152" w:rsidRPr="00E405F5" w:rsidRDefault="00EA6152" w:rsidP="00F61563">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Predefined Process</w:t>
            </w:r>
          </w:p>
          <w:p w14:paraId="0BC1350D" w14:textId="77777777" w:rsidR="00EA6152" w:rsidRDefault="00AC499C" w:rsidP="00F61563">
            <w:pPr>
              <w:autoSpaceDE w:val="0"/>
              <w:autoSpaceDN w:val="0"/>
              <w:adjustRightInd w:val="0"/>
              <w:spacing w:after="0" w:line="240" w:lineRule="auto"/>
              <w:rPr>
                <w:rStyle w:val="Hyperlink"/>
                <w:rFonts w:ascii="Arial" w:hAnsi="Arial" w:cs="Arial"/>
              </w:rPr>
            </w:pPr>
            <w:hyperlink r:id="rId25" w:history="1">
              <w:r w:rsidR="00EA6152" w:rsidRPr="00E405F5">
                <w:rPr>
                  <w:rStyle w:val="Hyperlink"/>
                  <w:rFonts w:ascii="Arial" w:hAnsi="Arial" w:cs="Arial"/>
                </w:rPr>
                <w:t xml:space="preserve">Leave Audit/Leave Adjustment – </w:t>
              </w:r>
              <w:r w:rsidR="00EA6152">
                <w:rPr>
                  <w:rStyle w:val="Hyperlink"/>
                  <w:rFonts w:ascii="Arial" w:hAnsi="Arial" w:cs="Arial"/>
                </w:rPr>
                <w:t xml:space="preserve">SOP </w:t>
              </w:r>
              <w:r w:rsidR="00EA6152" w:rsidRPr="00E405F5">
                <w:rPr>
                  <w:rStyle w:val="Hyperlink"/>
                  <w:rFonts w:ascii="Arial" w:hAnsi="Arial" w:cs="Arial"/>
                </w:rPr>
                <w:t>PAY-007</w:t>
              </w:r>
            </w:hyperlink>
          </w:p>
          <w:p w14:paraId="0E1CFAC2" w14:textId="77777777" w:rsidR="00EA6152" w:rsidRDefault="00EA6152" w:rsidP="00F61563">
            <w:pPr>
              <w:autoSpaceDE w:val="0"/>
              <w:autoSpaceDN w:val="0"/>
              <w:adjustRightInd w:val="0"/>
              <w:spacing w:after="0" w:line="240" w:lineRule="auto"/>
              <w:rPr>
                <w:rStyle w:val="Hyperlink"/>
                <w:rFonts w:ascii="Arial" w:hAnsi="Arial" w:cs="Arial"/>
              </w:rPr>
            </w:pPr>
          </w:p>
          <w:p w14:paraId="08CC9F73" w14:textId="77777777" w:rsidR="00EA6152" w:rsidRDefault="00EA6152" w:rsidP="00F61563">
            <w:pPr>
              <w:autoSpaceDE w:val="0"/>
              <w:autoSpaceDN w:val="0"/>
              <w:adjustRightInd w:val="0"/>
              <w:spacing w:after="0" w:line="240" w:lineRule="auto"/>
              <w:rPr>
                <w:rStyle w:val="Hyperlink"/>
                <w:rFonts w:ascii="Arial" w:hAnsi="Arial" w:cs="Arial"/>
              </w:rPr>
            </w:pPr>
          </w:p>
          <w:p w14:paraId="2D0DB062" w14:textId="77777777" w:rsidR="00EA6152" w:rsidRDefault="00EA6152" w:rsidP="00F61563">
            <w:pPr>
              <w:autoSpaceDE w:val="0"/>
              <w:autoSpaceDN w:val="0"/>
              <w:adjustRightInd w:val="0"/>
              <w:spacing w:after="0" w:line="240" w:lineRule="auto"/>
              <w:rPr>
                <w:rStyle w:val="Hyperlink"/>
                <w:rFonts w:ascii="Arial" w:hAnsi="Arial" w:cs="Arial"/>
              </w:rPr>
            </w:pPr>
          </w:p>
          <w:p w14:paraId="01345C86" w14:textId="77777777" w:rsidR="00EA6152" w:rsidRDefault="00EA6152" w:rsidP="00F61563">
            <w:pPr>
              <w:autoSpaceDE w:val="0"/>
              <w:autoSpaceDN w:val="0"/>
              <w:adjustRightInd w:val="0"/>
              <w:spacing w:after="0" w:line="240" w:lineRule="auto"/>
              <w:rPr>
                <w:rStyle w:val="Hyperlink"/>
                <w:rFonts w:ascii="Arial" w:hAnsi="Arial" w:cs="Arial"/>
              </w:rPr>
            </w:pPr>
          </w:p>
          <w:p w14:paraId="50CE27A4" w14:textId="77777777" w:rsidR="00EA6152" w:rsidRDefault="00EA6152" w:rsidP="00F61563">
            <w:pPr>
              <w:autoSpaceDE w:val="0"/>
              <w:autoSpaceDN w:val="0"/>
              <w:adjustRightInd w:val="0"/>
              <w:spacing w:after="0" w:line="240" w:lineRule="auto"/>
              <w:rPr>
                <w:rStyle w:val="Hyperlink"/>
                <w:rFonts w:ascii="Arial" w:hAnsi="Arial" w:cs="Arial"/>
              </w:rPr>
            </w:pPr>
          </w:p>
          <w:p w14:paraId="0FD3A9CE" w14:textId="77777777" w:rsidR="00EA6152" w:rsidRDefault="00EA6152" w:rsidP="00F61563">
            <w:pPr>
              <w:autoSpaceDE w:val="0"/>
              <w:autoSpaceDN w:val="0"/>
              <w:adjustRightInd w:val="0"/>
              <w:spacing w:after="0" w:line="240" w:lineRule="auto"/>
              <w:rPr>
                <w:rStyle w:val="Hyperlink"/>
                <w:rFonts w:ascii="Arial" w:hAnsi="Arial" w:cs="Arial"/>
              </w:rPr>
            </w:pPr>
          </w:p>
          <w:p w14:paraId="46260001" w14:textId="77777777" w:rsidR="00EA6152" w:rsidRDefault="00EA6152" w:rsidP="00F61563">
            <w:pPr>
              <w:autoSpaceDE w:val="0"/>
              <w:autoSpaceDN w:val="0"/>
              <w:adjustRightInd w:val="0"/>
              <w:spacing w:after="0" w:line="240" w:lineRule="auto"/>
              <w:rPr>
                <w:rStyle w:val="Hyperlink"/>
                <w:rFonts w:ascii="Arial" w:hAnsi="Arial" w:cs="Arial"/>
              </w:rPr>
            </w:pPr>
          </w:p>
          <w:p w14:paraId="3ADAFABC" w14:textId="77777777" w:rsidR="00EA6152" w:rsidRDefault="00EA6152" w:rsidP="00F61563">
            <w:pPr>
              <w:autoSpaceDE w:val="0"/>
              <w:autoSpaceDN w:val="0"/>
              <w:adjustRightInd w:val="0"/>
              <w:spacing w:after="0" w:line="240" w:lineRule="auto"/>
              <w:rPr>
                <w:rStyle w:val="Hyperlink"/>
                <w:rFonts w:ascii="Arial" w:hAnsi="Arial" w:cs="Arial"/>
              </w:rPr>
            </w:pPr>
          </w:p>
          <w:p w14:paraId="4CCB3E7D" w14:textId="77777777" w:rsidR="00EA6152" w:rsidRDefault="00EA6152" w:rsidP="00F61563">
            <w:pPr>
              <w:autoSpaceDE w:val="0"/>
              <w:autoSpaceDN w:val="0"/>
              <w:adjustRightInd w:val="0"/>
              <w:spacing w:after="0" w:line="240" w:lineRule="auto"/>
              <w:rPr>
                <w:rStyle w:val="Hyperlink"/>
                <w:rFonts w:ascii="Arial" w:hAnsi="Arial" w:cs="Arial"/>
              </w:rPr>
            </w:pPr>
          </w:p>
          <w:p w14:paraId="7DD1C600" w14:textId="77777777" w:rsidR="00EA6152" w:rsidRPr="00EA6152" w:rsidRDefault="00EA6152" w:rsidP="00EA6152">
            <w:pPr>
              <w:pStyle w:val="BodyRow"/>
              <w:spacing w:before="0" w:after="0"/>
              <w:rPr>
                <w:color w:val="000000"/>
                <w:sz w:val="22"/>
                <w:szCs w:val="22"/>
              </w:rPr>
            </w:pPr>
            <w:r w:rsidRPr="00EA6152">
              <w:rPr>
                <w:color w:val="000000"/>
                <w:sz w:val="22"/>
                <w:szCs w:val="22"/>
              </w:rPr>
              <w:t>For Full Time Employees Annual Leave Accruals are as follows:</w:t>
            </w:r>
          </w:p>
          <w:p w14:paraId="73A5E7AE" w14:textId="77777777" w:rsidR="00EA6152" w:rsidRPr="00EA6152" w:rsidRDefault="00EA6152" w:rsidP="00EA6152">
            <w:pPr>
              <w:pStyle w:val="BodyRow"/>
              <w:spacing w:before="0" w:after="0"/>
              <w:rPr>
                <w:color w:val="000000"/>
                <w:sz w:val="22"/>
                <w:szCs w:val="22"/>
              </w:rPr>
            </w:pPr>
          </w:p>
          <w:p w14:paraId="3EB5FDD0" w14:textId="77777777" w:rsidR="00EA6152" w:rsidRPr="00EA6152" w:rsidRDefault="00EA6152" w:rsidP="00EA6152">
            <w:pPr>
              <w:pStyle w:val="BodyRow"/>
              <w:numPr>
                <w:ilvl w:val="0"/>
                <w:numId w:val="13"/>
              </w:numPr>
              <w:spacing w:before="0" w:after="0"/>
              <w:rPr>
                <w:color w:val="000000"/>
                <w:sz w:val="22"/>
                <w:szCs w:val="22"/>
              </w:rPr>
            </w:pPr>
            <w:r w:rsidRPr="00EA6152">
              <w:rPr>
                <w:color w:val="000000"/>
                <w:sz w:val="22"/>
                <w:szCs w:val="22"/>
              </w:rPr>
              <w:t>0-3 years of Service: 4 hours per pay period</w:t>
            </w:r>
          </w:p>
          <w:p w14:paraId="66D6FB4A" w14:textId="77777777" w:rsidR="00EA6152" w:rsidRPr="00EA6152" w:rsidRDefault="00EA6152" w:rsidP="00EA6152">
            <w:pPr>
              <w:pStyle w:val="BodyRow"/>
              <w:numPr>
                <w:ilvl w:val="0"/>
                <w:numId w:val="13"/>
              </w:numPr>
              <w:spacing w:before="0" w:after="0"/>
              <w:rPr>
                <w:color w:val="000000"/>
                <w:sz w:val="22"/>
                <w:szCs w:val="22"/>
              </w:rPr>
            </w:pPr>
            <w:r w:rsidRPr="00EA6152">
              <w:rPr>
                <w:color w:val="000000"/>
                <w:sz w:val="22"/>
                <w:szCs w:val="22"/>
              </w:rPr>
              <w:t>3-15 years of Service: 6 hours per pay period</w:t>
            </w:r>
          </w:p>
          <w:p w14:paraId="364DCF47" w14:textId="77777777" w:rsidR="00EA6152" w:rsidRDefault="00EA6152" w:rsidP="00EA6152">
            <w:pPr>
              <w:autoSpaceDE w:val="0"/>
              <w:autoSpaceDN w:val="0"/>
              <w:adjustRightInd w:val="0"/>
              <w:spacing w:after="0" w:line="240" w:lineRule="auto"/>
              <w:rPr>
                <w:rFonts w:ascii="Arial" w:hAnsi="Arial" w:cs="Arial"/>
                <w:color w:val="000000"/>
              </w:rPr>
            </w:pPr>
            <w:r w:rsidRPr="00EA6152">
              <w:rPr>
                <w:rFonts w:ascii="Arial" w:hAnsi="Arial" w:cs="Arial"/>
                <w:color w:val="000000"/>
              </w:rPr>
              <w:t>15+years of Service: 8 hours per pay period</w:t>
            </w:r>
            <w:r>
              <w:rPr>
                <w:rFonts w:ascii="Arial" w:hAnsi="Arial" w:cs="Arial"/>
                <w:color w:val="000000"/>
              </w:rPr>
              <w:t>.</w:t>
            </w:r>
          </w:p>
          <w:p w14:paraId="751BF8F0" w14:textId="77777777" w:rsidR="00EA6152" w:rsidRDefault="00EA6152" w:rsidP="00EA6152">
            <w:pPr>
              <w:autoSpaceDE w:val="0"/>
              <w:autoSpaceDN w:val="0"/>
              <w:adjustRightInd w:val="0"/>
              <w:spacing w:after="0" w:line="240" w:lineRule="auto"/>
              <w:rPr>
                <w:rFonts w:ascii="Arial" w:hAnsi="Arial" w:cs="Arial"/>
                <w:color w:val="000000"/>
              </w:rPr>
            </w:pPr>
          </w:p>
          <w:p w14:paraId="2344CD41" w14:textId="77777777" w:rsidR="00EA6152" w:rsidRDefault="00EA6152" w:rsidP="00EA6152">
            <w:pPr>
              <w:autoSpaceDE w:val="0"/>
              <w:autoSpaceDN w:val="0"/>
              <w:adjustRightInd w:val="0"/>
              <w:spacing w:after="0" w:line="240" w:lineRule="auto"/>
              <w:rPr>
                <w:rFonts w:ascii="Arial" w:hAnsi="Arial" w:cs="Arial"/>
                <w:color w:val="000000"/>
              </w:rPr>
            </w:pPr>
            <w:r w:rsidRPr="00EA6152">
              <w:rPr>
                <w:rFonts w:ascii="Arial" w:hAnsi="Arial" w:cs="Arial"/>
                <w:color w:val="000000"/>
              </w:rPr>
              <w:t>All Full Time Employees receive 4 hours of Sick Leave per pay period.</w:t>
            </w:r>
          </w:p>
          <w:p w14:paraId="2182FDF2" w14:textId="77777777" w:rsidR="00EA6152" w:rsidRDefault="00EA6152" w:rsidP="00EA6152">
            <w:pPr>
              <w:autoSpaceDE w:val="0"/>
              <w:autoSpaceDN w:val="0"/>
              <w:adjustRightInd w:val="0"/>
              <w:spacing w:after="0" w:line="240" w:lineRule="auto"/>
              <w:rPr>
                <w:rFonts w:ascii="Arial" w:hAnsi="Arial" w:cs="Arial"/>
                <w:color w:val="000000"/>
              </w:rPr>
            </w:pPr>
          </w:p>
          <w:p w14:paraId="142F27F2" w14:textId="77777777" w:rsidR="00540D7D" w:rsidRPr="00540D7D" w:rsidRDefault="00540D7D" w:rsidP="00540D7D">
            <w:pPr>
              <w:pStyle w:val="BodyRow"/>
              <w:spacing w:before="0" w:after="0"/>
              <w:rPr>
                <w:color w:val="000000"/>
                <w:sz w:val="22"/>
                <w:szCs w:val="22"/>
              </w:rPr>
            </w:pPr>
            <w:r w:rsidRPr="00540D7D">
              <w:rPr>
                <w:color w:val="000000"/>
                <w:sz w:val="22"/>
                <w:szCs w:val="22"/>
              </w:rPr>
              <w:t>Adjust accruals in WebTA to reflect the number of EML hours requested and the proper Annual and Sick Leave adjustments.</w:t>
            </w:r>
          </w:p>
          <w:p w14:paraId="701C1A85" w14:textId="77777777" w:rsidR="00540D7D" w:rsidRPr="00E405F5" w:rsidRDefault="00540D7D" w:rsidP="00540D7D">
            <w:pPr>
              <w:pStyle w:val="BodyRow"/>
              <w:spacing w:before="0" w:after="0"/>
              <w:rPr>
                <w:color w:val="000000"/>
              </w:rPr>
            </w:pPr>
          </w:p>
          <w:p w14:paraId="01325595" w14:textId="77777777" w:rsidR="00540D7D" w:rsidRPr="00E405F5" w:rsidRDefault="00540D7D" w:rsidP="00540D7D">
            <w:pPr>
              <w:autoSpaceDE w:val="0"/>
              <w:autoSpaceDN w:val="0"/>
              <w:adjustRightInd w:val="0"/>
              <w:spacing w:after="0" w:line="240" w:lineRule="auto"/>
              <w:rPr>
                <w:rFonts w:ascii="Arial" w:hAnsi="Arial" w:cs="Arial"/>
                <w:color w:val="000000"/>
                <w:u w:val="single"/>
              </w:rPr>
            </w:pPr>
            <w:r w:rsidRPr="00E405F5">
              <w:rPr>
                <w:rFonts w:ascii="Arial" w:hAnsi="Arial" w:cs="Arial"/>
                <w:color w:val="000000"/>
                <w:u w:val="single"/>
              </w:rPr>
              <w:t>Predefined Process</w:t>
            </w:r>
          </w:p>
          <w:p w14:paraId="238EA45F" w14:textId="0309F2F3" w:rsidR="00EA6152" w:rsidRPr="00E405F5" w:rsidRDefault="00AC499C" w:rsidP="00540D7D">
            <w:pPr>
              <w:autoSpaceDE w:val="0"/>
              <w:autoSpaceDN w:val="0"/>
              <w:adjustRightInd w:val="0"/>
              <w:spacing w:after="0" w:line="240" w:lineRule="auto"/>
              <w:rPr>
                <w:rFonts w:ascii="Arial" w:hAnsi="Arial" w:cs="Arial"/>
                <w:color w:val="000000"/>
              </w:rPr>
            </w:pPr>
            <w:hyperlink r:id="rId26" w:history="1">
              <w:r w:rsidR="00540D7D" w:rsidRPr="00E405F5">
                <w:rPr>
                  <w:rStyle w:val="Hyperlink"/>
                  <w:rFonts w:cs="Arial"/>
                </w:rPr>
                <w:t xml:space="preserve">Leave Audit/Leave Adjustment – </w:t>
              </w:r>
              <w:r w:rsidR="00540D7D">
                <w:rPr>
                  <w:rStyle w:val="Hyperlink"/>
                  <w:rFonts w:cs="Arial"/>
                </w:rPr>
                <w:t xml:space="preserve">SOP </w:t>
              </w:r>
              <w:r w:rsidR="00540D7D" w:rsidRPr="00E405F5">
                <w:rPr>
                  <w:rStyle w:val="Hyperlink"/>
                  <w:rFonts w:cs="Arial"/>
                </w:rPr>
                <w:t>PAY-007</w:t>
              </w:r>
            </w:hyperlink>
          </w:p>
        </w:tc>
      </w:tr>
      <w:tr w:rsidR="00EA6152" w:rsidRPr="00E405F5" w14:paraId="238EA49C"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8C" w14:textId="64F90C1A" w:rsidR="00EA6152" w:rsidRPr="00E405F5" w:rsidRDefault="00EA6152" w:rsidP="00213175">
            <w:pPr>
              <w:pStyle w:val="BodyRow"/>
              <w:rPr>
                <w:b/>
                <w:sz w:val="22"/>
                <w:szCs w:val="22"/>
              </w:rPr>
            </w:pPr>
            <w:r w:rsidRPr="00E405F5">
              <w:rPr>
                <w:b/>
                <w:sz w:val="22"/>
                <w:szCs w:val="22"/>
              </w:rPr>
              <w:t xml:space="preserve">Step </w:t>
            </w:r>
            <w:r w:rsidR="00540D7D">
              <w:rPr>
                <w:b/>
                <w:sz w:val="22"/>
                <w:szCs w:val="22"/>
              </w:rPr>
              <w:t>40</w:t>
            </w:r>
          </w:p>
          <w:p w14:paraId="238EA48D" w14:textId="3CA57A7F" w:rsidR="00EA6152" w:rsidRPr="00E405F5" w:rsidRDefault="006712C7" w:rsidP="00213175">
            <w:pPr>
              <w:pStyle w:val="BodyRow"/>
              <w:rPr>
                <w:b/>
                <w:sz w:val="22"/>
                <w:szCs w:val="22"/>
              </w:rPr>
            </w:pPr>
            <w:r>
              <w:rPr>
                <w:b/>
                <w:sz w:val="22"/>
                <w:szCs w:val="22"/>
              </w:rPr>
              <w:t>HC</w:t>
            </w:r>
            <w:r w:rsidR="00540D7D" w:rsidRPr="00576237">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8E" w14:textId="01B5FD54" w:rsidR="00EA6152" w:rsidRPr="00E405F5" w:rsidRDefault="00576237" w:rsidP="004D45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Was p</w:t>
            </w:r>
            <w:r w:rsidR="00EA6152" w:rsidRPr="00E405F5">
              <w:rPr>
                <w:rStyle w:val="HeadingunnumberedChar"/>
                <w:rFonts w:ascii="Arial" w:eastAsia="Calibri" w:hAnsi="Arial"/>
                <w:b w:val="0"/>
                <w:color w:val="000000"/>
              </w:rPr>
              <w:t>ayment processed?</w:t>
            </w:r>
          </w:p>
          <w:p w14:paraId="238EA48F" w14:textId="097FA812"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Yes – Proceed to step </w:t>
            </w:r>
            <w:r w:rsidR="00540D7D">
              <w:rPr>
                <w:rStyle w:val="HeadingunnumberedChar"/>
                <w:rFonts w:ascii="Arial" w:eastAsia="Calibri" w:hAnsi="Arial"/>
                <w:b w:val="0"/>
                <w:color w:val="000000"/>
              </w:rPr>
              <w:t>42</w:t>
            </w:r>
          </w:p>
          <w:p w14:paraId="238EA490" w14:textId="77777777"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Or </w:t>
            </w:r>
          </w:p>
          <w:p w14:paraId="238EA491" w14:textId="440F6C81" w:rsidR="00EA6152" w:rsidRPr="00E405F5" w:rsidRDefault="00EA6152" w:rsidP="00540D7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 xml:space="preserve">If </w:t>
            </w:r>
            <w:r w:rsidRPr="00E405F5">
              <w:rPr>
                <w:rStyle w:val="HeadingunnumberedChar"/>
                <w:rFonts w:ascii="Arial" w:eastAsia="Calibri" w:hAnsi="Arial"/>
                <w:b w:val="0"/>
                <w:color w:val="000000"/>
              </w:rPr>
              <w:t xml:space="preserve">No – Proceed to step </w:t>
            </w:r>
            <w:r w:rsidR="00540D7D">
              <w:rPr>
                <w:rStyle w:val="HeadingunnumberedChar"/>
                <w:rFonts w:ascii="Arial" w:eastAsia="Calibri" w:hAnsi="Arial"/>
                <w:b w:val="0"/>
                <w:color w:val="000000"/>
              </w:rPr>
              <w:t>41</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92" w14:textId="77777777" w:rsidR="00EA6152" w:rsidRPr="00E405F5" w:rsidRDefault="00EA6152" w:rsidP="00F32B9D">
            <w:pPr>
              <w:pStyle w:val="BodyRow"/>
              <w:spacing w:before="0" w:after="0"/>
              <w:rPr>
                <w:sz w:val="22"/>
                <w:szCs w:val="22"/>
              </w:rPr>
            </w:pPr>
            <w:r w:rsidRPr="00E405F5">
              <w:rPr>
                <w:sz w:val="22"/>
                <w:szCs w:val="22"/>
              </w:rPr>
              <w:t xml:space="preserve">This can be viewed under the Adjustment Section of SPPS Web.  Review the Status Column for the following codes: </w:t>
            </w:r>
          </w:p>
          <w:p w14:paraId="238EA493" w14:textId="77777777" w:rsidR="00EA6152" w:rsidRPr="00E405F5" w:rsidRDefault="00EA6152" w:rsidP="00F32B9D">
            <w:pPr>
              <w:pStyle w:val="BodyRow"/>
              <w:spacing w:before="0" w:after="0"/>
              <w:rPr>
                <w:sz w:val="22"/>
                <w:szCs w:val="22"/>
              </w:rPr>
            </w:pPr>
          </w:p>
          <w:p w14:paraId="238EA494" w14:textId="77777777" w:rsidR="00EA6152" w:rsidRPr="00E405F5" w:rsidRDefault="00EA6152" w:rsidP="00F32B9D">
            <w:pPr>
              <w:pStyle w:val="BodyRow"/>
              <w:spacing w:before="0" w:after="0"/>
              <w:rPr>
                <w:sz w:val="22"/>
                <w:szCs w:val="22"/>
              </w:rPr>
            </w:pPr>
            <w:r w:rsidRPr="00E405F5">
              <w:rPr>
                <w:sz w:val="22"/>
                <w:szCs w:val="22"/>
              </w:rPr>
              <w:t>0 – In Process</w:t>
            </w:r>
          </w:p>
          <w:p w14:paraId="238EA495" w14:textId="77777777" w:rsidR="00EA6152" w:rsidRPr="00E405F5" w:rsidRDefault="00EA6152" w:rsidP="00F32B9D">
            <w:pPr>
              <w:pStyle w:val="BodyRow"/>
              <w:spacing w:before="0" w:after="0"/>
              <w:rPr>
                <w:sz w:val="22"/>
                <w:szCs w:val="22"/>
              </w:rPr>
            </w:pPr>
            <w:r w:rsidRPr="00E405F5">
              <w:rPr>
                <w:sz w:val="22"/>
                <w:szCs w:val="22"/>
              </w:rPr>
              <w:t>1 – Pymt Processed</w:t>
            </w:r>
          </w:p>
          <w:p w14:paraId="238EA496" w14:textId="77777777" w:rsidR="00EA6152" w:rsidRPr="00E405F5" w:rsidRDefault="00EA6152" w:rsidP="00F32B9D">
            <w:pPr>
              <w:pStyle w:val="BodyRow"/>
              <w:spacing w:before="0" w:after="0"/>
              <w:rPr>
                <w:sz w:val="22"/>
                <w:szCs w:val="22"/>
              </w:rPr>
            </w:pPr>
            <w:r w:rsidRPr="00E405F5">
              <w:rPr>
                <w:sz w:val="22"/>
                <w:szCs w:val="22"/>
              </w:rPr>
              <w:t>2 – Awaiting Approval</w:t>
            </w:r>
          </w:p>
          <w:p w14:paraId="238EA497" w14:textId="77777777" w:rsidR="00EA6152" w:rsidRPr="00E405F5" w:rsidRDefault="00EA6152" w:rsidP="00F32B9D">
            <w:pPr>
              <w:pStyle w:val="BodyRow"/>
              <w:spacing w:before="0" w:after="0"/>
              <w:rPr>
                <w:sz w:val="22"/>
                <w:szCs w:val="22"/>
              </w:rPr>
            </w:pPr>
            <w:r w:rsidRPr="00E405F5">
              <w:rPr>
                <w:sz w:val="22"/>
                <w:szCs w:val="22"/>
              </w:rPr>
              <w:t>3 – Certified</w:t>
            </w:r>
          </w:p>
          <w:p w14:paraId="238EA498" w14:textId="77777777" w:rsidR="00EA6152" w:rsidRPr="00E405F5" w:rsidRDefault="00EA6152" w:rsidP="00F32B9D">
            <w:pPr>
              <w:pStyle w:val="BodyRow"/>
              <w:spacing w:before="0" w:after="0"/>
              <w:rPr>
                <w:sz w:val="22"/>
                <w:szCs w:val="22"/>
              </w:rPr>
            </w:pPr>
            <w:r w:rsidRPr="00E405F5">
              <w:rPr>
                <w:sz w:val="22"/>
                <w:szCs w:val="22"/>
              </w:rPr>
              <w:t>4 – Out of Balance</w:t>
            </w:r>
          </w:p>
          <w:p w14:paraId="238EA499" w14:textId="77777777" w:rsidR="00EA6152" w:rsidRPr="00E405F5" w:rsidRDefault="00EA6152" w:rsidP="00F32B9D">
            <w:pPr>
              <w:pStyle w:val="BodyRow"/>
              <w:spacing w:before="0" w:after="0"/>
              <w:rPr>
                <w:sz w:val="22"/>
                <w:szCs w:val="22"/>
              </w:rPr>
            </w:pPr>
            <w:r w:rsidRPr="00E405F5">
              <w:rPr>
                <w:sz w:val="22"/>
                <w:szCs w:val="22"/>
              </w:rPr>
              <w:t>5 – Closed by NFC</w:t>
            </w:r>
          </w:p>
          <w:p w14:paraId="238EA49A" w14:textId="77777777" w:rsidR="00EA6152" w:rsidRPr="00E405F5" w:rsidRDefault="00EA6152" w:rsidP="00F32B9D">
            <w:pPr>
              <w:pStyle w:val="BodyRow"/>
              <w:spacing w:before="0" w:after="0"/>
              <w:rPr>
                <w:sz w:val="22"/>
                <w:szCs w:val="22"/>
              </w:rPr>
            </w:pPr>
            <w:r w:rsidRPr="00E405F5">
              <w:rPr>
                <w:sz w:val="22"/>
                <w:szCs w:val="22"/>
              </w:rPr>
              <w:t>6 – New</w:t>
            </w:r>
          </w:p>
          <w:p w14:paraId="238EA49B" w14:textId="77777777"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rPr>
              <w:t>7 – Release to NFC</w:t>
            </w:r>
          </w:p>
        </w:tc>
      </w:tr>
      <w:tr w:rsidR="00EA6152" w:rsidRPr="00E405F5" w14:paraId="238EA4A3"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9D" w14:textId="45CD5444" w:rsidR="00EA6152" w:rsidRPr="00E405F5" w:rsidRDefault="00540D7D" w:rsidP="00213175">
            <w:pPr>
              <w:pStyle w:val="BodyRow"/>
              <w:rPr>
                <w:b/>
                <w:sz w:val="22"/>
                <w:szCs w:val="22"/>
              </w:rPr>
            </w:pPr>
            <w:r>
              <w:rPr>
                <w:b/>
                <w:sz w:val="22"/>
                <w:szCs w:val="22"/>
              </w:rPr>
              <w:t>Step 41</w:t>
            </w:r>
          </w:p>
          <w:p w14:paraId="238EA49E" w14:textId="6CF59A68"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9F" w14:textId="77777777"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Contact Payroll Call Center</w:t>
            </w:r>
          </w:p>
          <w:p w14:paraId="238EA4A0" w14:textId="77777777" w:rsidR="00EA6152" w:rsidRPr="00E405F5"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p>
          <w:p w14:paraId="238EA4A1" w14:textId="4083E981" w:rsidR="00EA6152" w:rsidRPr="00E405F5" w:rsidRDefault="00576237" w:rsidP="00540D7D">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Go</w:t>
            </w:r>
            <w:r w:rsidR="00EA6152" w:rsidRPr="00E405F5">
              <w:rPr>
                <w:rStyle w:val="HeadingunnumberedChar"/>
                <w:rFonts w:ascii="Arial" w:eastAsia="Calibri" w:hAnsi="Arial"/>
                <w:b w:val="0"/>
                <w:color w:val="000000"/>
              </w:rPr>
              <w:t xml:space="preserve"> to step </w:t>
            </w:r>
            <w:r w:rsidR="00540D7D">
              <w:rPr>
                <w:rStyle w:val="HeadingunnumberedChar"/>
                <w:rFonts w:ascii="Arial" w:eastAsia="Calibri" w:hAnsi="Arial"/>
                <w:b w:val="0"/>
                <w:color w:val="000000"/>
              </w:rPr>
              <w:t>40</w:t>
            </w:r>
            <w:r>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A2" w14:textId="3DC441FA" w:rsidR="00EA6152" w:rsidRPr="00E405F5" w:rsidRDefault="00EA6152"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Contacting the NFC Payroll Call Center should only be done if the payment has not been processed within the established metrics of 7-10 Business Days</w:t>
            </w:r>
            <w:r w:rsidR="00576237">
              <w:rPr>
                <w:rFonts w:ascii="Arial" w:hAnsi="Arial" w:cs="Arial"/>
                <w:color w:val="000000"/>
              </w:rPr>
              <w:t>.</w:t>
            </w:r>
          </w:p>
        </w:tc>
      </w:tr>
      <w:tr w:rsidR="00EA6152" w:rsidRPr="00E405F5" w14:paraId="238EA4B0" w14:textId="77777777" w:rsidTr="00F32B9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A4" w14:textId="3A3E3CFB" w:rsidR="00EA6152" w:rsidRPr="00E405F5" w:rsidRDefault="00540D7D" w:rsidP="00F32B9D">
            <w:pPr>
              <w:pStyle w:val="BodyRow"/>
              <w:rPr>
                <w:b/>
                <w:sz w:val="22"/>
                <w:szCs w:val="22"/>
              </w:rPr>
            </w:pPr>
            <w:bookmarkStart w:id="13" w:name="Step44"/>
            <w:r>
              <w:rPr>
                <w:b/>
                <w:sz w:val="22"/>
                <w:szCs w:val="22"/>
              </w:rPr>
              <w:t>Step 42</w:t>
            </w:r>
          </w:p>
          <w:bookmarkEnd w:id="13"/>
          <w:p w14:paraId="238EA4A5" w14:textId="7894AFB0"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A6" w14:textId="1FA1C8B1" w:rsidR="00EA6152" w:rsidRPr="00E405F5" w:rsidRDefault="00EA6152" w:rsidP="00F32B9D">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Update Siebel Case</w:t>
            </w:r>
            <w:r w:rsidR="00576237">
              <w:rPr>
                <w:rStyle w:val="HeadingunnumberedChar"/>
                <w:rFonts w:ascii="Arial" w:eastAsia="Calibri" w:hAnsi="Arial"/>
                <w:b w:val="0"/>
                <w:color w:val="000000"/>
              </w:rPr>
              <w:t>.</w:t>
            </w:r>
            <w:r w:rsidRPr="00E405F5">
              <w:rPr>
                <w:rStyle w:val="HeadingunnumberedChar"/>
                <w:rFonts w:ascii="Arial" w:eastAsia="Calibri" w:hAnsi="Arial"/>
                <w:b w:val="0"/>
                <w:color w:val="000000"/>
              </w:rPr>
              <w:t xml:space="preserve"> </w:t>
            </w:r>
          </w:p>
          <w:p w14:paraId="238EA4A7" w14:textId="77777777" w:rsidR="00EA6152" w:rsidRPr="00E405F5" w:rsidRDefault="00EA6152" w:rsidP="00F32B9D">
            <w:pPr>
              <w:pStyle w:val="Bulleted"/>
              <w:numPr>
                <w:ilvl w:val="0"/>
                <w:numId w:val="0"/>
              </w:numPr>
              <w:spacing w:before="60" w:after="60" w:line="240" w:lineRule="auto"/>
              <w:rPr>
                <w:rStyle w:val="HeadingunnumberedChar"/>
                <w:rFonts w:ascii="Arial" w:eastAsia="Calibri" w:hAnsi="Arial"/>
                <w:b w:val="0"/>
                <w:color w:val="000000"/>
              </w:rPr>
            </w:pPr>
          </w:p>
          <w:p w14:paraId="238EA4A8" w14:textId="77777777" w:rsidR="00EA6152" w:rsidRPr="00E405F5" w:rsidRDefault="00EA6152" w:rsidP="00A62DD4">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If the package is not complete or the employee is not eligible, state what pieces are missing very clearly in the notes section. </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A9" w14:textId="6064DE4C"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If case is complete and payment is made, within the SR under the notes tab, include the following standard verbiage:</w:t>
            </w:r>
          </w:p>
          <w:p w14:paraId="238EA4AA" w14:textId="77777777" w:rsidR="00EA6152" w:rsidRPr="00E405F5" w:rsidRDefault="00EA6152" w:rsidP="00F32B9D">
            <w:pPr>
              <w:autoSpaceDE w:val="0"/>
              <w:autoSpaceDN w:val="0"/>
              <w:adjustRightInd w:val="0"/>
              <w:spacing w:after="0" w:line="240" w:lineRule="auto"/>
              <w:rPr>
                <w:rFonts w:ascii="Arial" w:hAnsi="Arial" w:cs="Arial"/>
                <w:color w:val="000000"/>
              </w:rPr>
            </w:pPr>
          </w:p>
          <w:p w14:paraId="238EA4AB" w14:textId="77777777" w:rsidR="00EA6152" w:rsidRPr="00E405F5" w:rsidRDefault="00EA6152" w:rsidP="00F32B9D">
            <w:pPr>
              <w:autoSpaceDE w:val="0"/>
              <w:autoSpaceDN w:val="0"/>
              <w:adjustRightInd w:val="0"/>
              <w:spacing w:after="0" w:line="240" w:lineRule="auto"/>
              <w:rPr>
                <w:rFonts w:ascii="Arial" w:hAnsi="Arial" w:cs="Arial"/>
                <w:b/>
                <w:color w:val="000000"/>
                <w:u w:val="single"/>
              </w:rPr>
            </w:pPr>
            <w:r w:rsidRPr="00E405F5">
              <w:rPr>
                <w:rFonts w:ascii="Arial" w:hAnsi="Arial" w:cs="Arial"/>
                <w:b/>
                <w:color w:val="000000"/>
                <w:u w:val="single"/>
              </w:rPr>
              <w:t>System Payment:</w:t>
            </w:r>
          </w:p>
          <w:p w14:paraId="238EA4AC" w14:textId="77777777"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Emergency Military Action has been updated in the system; the timekeeper has been informed regarding the input of proper T&amp;A’s for the requested period.  The employee will receive the payment via the scheduled payroll cycle and will receive a Statement of Earnings and Leave detailing the payment.</w:t>
            </w:r>
          </w:p>
          <w:p w14:paraId="238EA4AD" w14:textId="77777777" w:rsidR="00EA6152" w:rsidRPr="00E405F5" w:rsidRDefault="00EA6152" w:rsidP="00F32B9D">
            <w:pPr>
              <w:autoSpaceDE w:val="0"/>
              <w:autoSpaceDN w:val="0"/>
              <w:adjustRightInd w:val="0"/>
              <w:spacing w:after="0" w:line="240" w:lineRule="auto"/>
              <w:rPr>
                <w:rFonts w:ascii="Arial" w:hAnsi="Arial" w:cs="Arial"/>
                <w:color w:val="000000"/>
              </w:rPr>
            </w:pPr>
          </w:p>
          <w:p w14:paraId="238EA4AE" w14:textId="77777777" w:rsidR="00EA6152" w:rsidRPr="00E405F5" w:rsidRDefault="00EA6152" w:rsidP="00F32B9D">
            <w:pPr>
              <w:autoSpaceDE w:val="0"/>
              <w:autoSpaceDN w:val="0"/>
              <w:adjustRightInd w:val="0"/>
              <w:spacing w:after="0" w:line="240" w:lineRule="auto"/>
              <w:rPr>
                <w:rFonts w:ascii="Arial" w:hAnsi="Arial" w:cs="Arial"/>
                <w:b/>
                <w:color w:val="000000"/>
                <w:u w:val="single"/>
              </w:rPr>
            </w:pPr>
            <w:r w:rsidRPr="00E405F5">
              <w:rPr>
                <w:rFonts w:ascii="Arial" w:hAnsi="Arial" w:cs="Arial"/>
                <w:b/>
                <w:color w:val="000000"/>
                <w:u w:val="single"/>
              </w:rPr>
              <w:t>Manual Payment:</w:t>
            </w:r>
          </w:p>
          <w:p w14:paraId="238EA4AF" w14:textId="18B106AB"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Payment has</w:t>
            </w:r>
            <w:r w:rsidR="00540D7D">
              <w:rPr>
                <w:rFonts w:ascii="Arial" w:hAnsi="Arial" w:cs="Arial"/>
                <w:color w:val="000000"/>
              </w:rPr>
              <w:t xml:space="preserve"> been</w:t>
            </w:r>
            <w:r w:rsidRPr="00E405F5">
              <w:rPr>
                <w:rFonts w:ascii="Arial" w:hAnsi="Arial" w:cs="Arial"/>
                <w:color w:val="000000"/>
              </w:rPr>
              <w:t xml:space="preserve"> processed for this employee.  An email was issued to the Employee and Airport Designee informing them of the results of the request and the payment.</w:t>
            </w:r>
          </w:p>
        </w:tc>
      </w:tr>
      <w:tr w:rsidR="00EA6152" w:rsidRPr="00E405F5" w14:paraId="238EA4B8"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1" w14:textId="37B671C8" w:rsidR="00EA6152" w:rsidRPr="00E405F5" w:rsidRDefault="00EA6152" w:rsidP="00213175">
            <w:pPr>
              <w:pStyle w:val="BodyRow"/>
              <w:rPr>
                <w:b/>
                <w:sz w:val="22"/>
                <w:szCs w:val="22"/>
              </w:rPr>
            </w:pPr>
            <w:r w:rsidRPr="00E405F5">
              <w:rPr>
                <w:b/>
                <w:sz w:val="22"/>
                <w:szCs w:val="22"/>
              </w:rPr>
              <w:t xml:space="preserve">Step </w:t>
            </w:r>
            <w:r w:rsidR="00540D7D">
              <w:rPr>
                <w:b/>
                <w:sz w:val="22"/>
                <w:szCs w:val="22"/>
              </w:rPr>
              <w:t>43</w:t>
            </w:r>
          </w:p>
          <w:p w14:paraId="238EA4B2" w14:textId="7B4ED583"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3" w14:textId="0344B767" w:rsidR="00EA6152" w:rsidRPr="00E405F5" w:rsidRDefault="00576237" w:rsidP="00576237">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Send no</w:t>
            </w:r>
            <w:r w:rsidR="00EA6152" w:rsidRPr="00E405F5">
              <w:rPr>
                <w:rStyle w:val="HeadingunnumberedChar"/>
                <w:rFonts w:ascii="Arial" w:eastAsia="Calibri" w:hAnsi="Arial"/>
                <w:b w:val="0"/>
                <w:color w:val="000000"/>
              </w:rPr>
              <w:t>tification to Employee and Human Resources Representative or Airport Designee</w:t>
            </w:r>
            <w:r>
              <w:rPr>
                <w:rStyle w:val="HeadingunnumberedChar"/>
                <w:rFonts w:ascii="Arial" w:eastAsia="Calibri" w:hAnsi="Arial"/>
                <w:b w:val="0"/>
                <w:color w:val="000000"/>
              </w:rPr>
              <w:t>.</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4" w14:textId="77777777" w:rsidR="00EA6152" w:rsidRPr="00E405F5" w:rsidRDefault="00EA6152" w:rsidP="004F604E">
            <w:pPr>
              <w:autoSpaceDE w:val="0"/>
              <w:autoSpaceDN w:val="0"/>
              <w:adjustRightInd w:val="0"/>
              <w:spacing w:after="0" w:line="240" w:lineRule="auto"/>
              <w:rPr>
                <w:rFonts w:ascii="Arial" w:hAnsi="Arial" w:cs="Arial"/>
                <w:color w:val="000000"/>
              </w:rPr>
            </w:pPr>
            <w:r w:rsidRPr="00E405F5">
              <w:rPr>
                <w:rFonts w:ascii="Arial" w:hAnsi="Arial" w:cs="Arial"/>
                <w:color w:val="000000"/>
              </w:rPr>
              <w:t>The Notification should include the following</w:t>
            </w:r>
          </w:p>
          <w:p w14:paraId="238EA4B5" w14:textId="77777777" w:rsidR="00EA6152" w:rsidRPr="00E405F5" w:rsidRDefault="00EA6152" w:rsidP="00086575">
            <w:pPr>
              <w:pStyle w:val="ListParagraph"/>
              <w:numPr>
                <w:ilvl w:val="0"/>
                <w:numId w:val="15"/>
              </w:numPr>
              <w:autoSpaceDE w:val="0"/>
              <w:autoSpaceDN w:val="0"/>
              <w:adjustRightInd w:val="0"/>
              <w:spacing w:after="0" w:line="240" w:lineRule="auto"/>
              <w:rPr>
                <w:rFonts w:ascii="Arial" w:hAnsi="Arial" w:cs="Arial"/>
                <w:color w:val="000000"/>
              </w:rPr>
            </w:pPr>
            <w:r w:rsidRPr="00E405F5">
              <w:rPr>
                <w:rFonts w:ascii="Arial" w:hAnsi="Arial" w:cs="Arial"/>
                <w:color w:val="000000"/>
              </w:rPr>
              <w:t>Cover Letter (if payment was made manually,)</w:t>
            </w:r>
          </w:p>
          <w:p w14:paraId="238EA4B6" w14:textId="77777777" w:rsidR="00EA6152" w:rsidRPr="00E405F5" w:rsidRDefault="00EA6152" w:rsidP="00086575">
            <w:pPr>
              <w:pStyle w:val="ListParagraph"/>
              <w:numPr>
                <w:ilvl w:val="0"/>
                <w:numId w:val="15"/>
              </w:numPr>
              <w:autoSpaceDE w:val="0"/>
              <w:autoSpaceDN w:val="0"/>
              <w:adjustRightInd w:val="0"/>
              <w:spacing w:after="0" w:line="240" w:lineRule="auto"/>
              <w:rPr>
                <w:rFonts w:ascii="Arial" w:hAnsi="Arial" w:cs="Arial"/>
                <w:color w:val="000000"/>
              </w:rPr>
            </w:pPr>
            <w:r w:rsidRPr="00E405F5">
              <w:rPr>
                <w:rFonts w:ascii="Arial" w:hAnsi="Arial" w:cs="Arial"/>
                <w:color w:val="000000"/>
              </w:rPr>
              <w:t>Computation Sheet (if payment is due)</w:t>
            </w:r>
          </w:p>
          <w:p w14:paraId="238EA4B7" w14:textId="77777777" w:rsidR="00EA6152" w:rsidRPr="00E405F5" w:rsidRDefault="00EA6152" w:rsidP="00B77F23">
            <w:pPr>
              <w:autoSpaceDE w:val="0"/>
              <w:autoSpaceDN w:val="0"/>
              <w:adjustRightInd w:val="0"/>
              <w:spacing w:after="0" w:line="240" w:lineRule="auto"/>
              <w:ind w:left="360"/>
              <w:rPr>
                <w:rFonts w:ascii="Arial" w:hAnsi="Arial" w:cs="Arial"/>
                <w:color w:val="000000"/>
              </w:rPr>
            </w:pPr>
            <w:r w:rsidRPr="00E405F5">
              <w:rPr>
                <w:rFonts w:ascii="Arial" w:hAnsi="Arial" w:cs="Arial"/>
                <w:color w:val="000000"/>
              </w:rPr>
              <w:t>The employee and Airport Designee’s e-mail addresses can be found on the Request for Reservist Differential form, and are loaded in Siebel under contact information</w:t>
            </w:r>
          </w:p>
        </w:tc>
      </w:tr>
      <w:tr w:rsidR="00EA6152" w:rsidRPr="00E405F5" w14:paraId="238EA4C0" w14:textId="77777777" w:rsidTr="00F32B9D">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9" w14:textId="0F6CAC04" w:rsidR="00EA6152" w:rsidRPr="00E405F5" w:rsidRDefault="00EA6152" w:rsidP="00F32B9D">
            <w:pPr>
              <w:pStyle w:val="BodyRow"/>
              <w:rPr>
                <w:b/>
                <w:sz w:val="22"/>
                <w:szCs w:val="22"/>
              </w:rPr>
            </w:pPr>
            <w:r w:rsidRPr="00E405F5">
              <w:rPr>
                <w:b/>
                <w:sz w:val="22"/>
                <w:szCs w:val="22"/>
              </w:rPr>
              <w:t xml:space="preserve">Step </w:t>
            </w:r>
            <w:r w:rsidR="00540D7D">
              <w:rPr>
                <w:b/>
                <w:sz w:val="22"/>
                <w:szCs w:val="22"/>
              </w:rPr>
              <w:t>44</w:t>
            </w:r>
          </w:p>
          <w:p w14:paraId="238EA4BA" w14:textId="033F2AFD" w:rsidR="00EA6152" w:rsidRPr="00E405F5" w:rsidRDefault="006712C7" w:rsidP="00F32B9D">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B" w14:textId="77777777"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Attach the </w:t>
            </w:r>
          </w:p>
          <w:p w14:paraId="238EA4BC" w14:textId="77777777" w:rsidR="00EA6152" w:rsidRPr="00E405F5" w:rsidRDefault="00EA6152" w:rsidP="00F32B9D">
            <w:pPr>
              <w:pStyle w:val="ListParagraph"/>
              <w:numPr>
                <w:ilvl w:val="0"/>
                <w:numId w:val="26"/>
              </w:numPr>
              <w:autoSpaceDE w:val="0"/>
              <w:autoSpaceDN w:val="0"/>
              <w:adjustRightInd w:val="0"/>
              <w:spacing w:after="0" w:line="240" w:lineRule="auto"/>
              <w:rPr>
                <w:rFonts w:ascii="Arial" w:hAnsi="Arial" w:cs="Arial"/>
                <w:color w:val="000000"/>
              </w:rPr>
            </w:pPr>
            <w:r w:rsidRPr="00E405F5">
              <w:rPr>
                <w:rFonts w:ascii="Arial" w:hAnsi="Arial" w:cs="Arial"/>
                <w:color w:val="000000"/>
              </w:rPr>
              <w:t>Cover Letter</w:t>
            </w:r>
          </w:p>
          <w:p w14:paraId="7FAAF3A8" w14:textId="0762B2D3" w:rsidR="00540D7D" w:rsidRPr="00540D7D" w:rsidRDefault="00EA6152" w:rsidP="00540D7D">
            <w:pPr>
              <w:pStyle w:val="ListParagraph"/>
              <w:numPr>
                <w:ilvl w:val="0"/>
                <w:numId w:val="26"/>
              </w:numPr>
              <w:autoSpaceDE w:val="0"/>
              <w:autoSpaceDN w:val="0"/>
              <w:adjustRightInd w:val="0"/>
              <w:spacing w:before="60" w:after="60" w:line="240" w:lineRule="auto"/>
              <w:rPr>
                <w:rFonts w:ascii="Arial" w:hAnsi="Arial" w:cs="Arial"/>
                <w:color w:val="000000"/>
              </w:rPr>
            </w:pPr>
            <w:r w:rsidRPr="00540D7D">
              <w:rPr>
                <w:rFonts w:ascii="Arial" w:hAnsi="Arial" w:cs="Arial"/>
                <w:color w:val="000000"/>
              </w:rPr>
              <w:t>Computation Sheet (if payment is due)</w:t>
            </w:r>
            <w:r w:rsidR="00540D7D" w:rsidRPr="00540D7D">
              <w:rPr>
                <w:rFonts w:ascii="Arial" w:hAnsi="Arial" w:cs="Arial"/>
                <w:color w:val="000000"/>
              </w:rPr>
              <w:t xml:space="preserve"> </w:t>
            </w:r>
            <w:r w:rsidRPr="00540D7D">
              <w:rPr>
                <w:rFonts w:ascii="Arial" w:hAnsi="Arial" w:cs="Arial"/>
                <w:color w:val="000000"/>
              </w:rPr>
              <w:t>to the Siebel Case</w:t>
            </w:r>
            <w:r w:rsidR="00540D7D" w:rsidRPr="00540D7D">
              <w:rPr>
                <w:rFonts w:ascii="Arial" w:hAnsi="Arial" w:cs="Arial"/>
                <w:color w:val="000000"/>
              </w:rPr>
              <w:t xml:space="preserve"> </w:t>
            </w:r>
          </w:p>
          <w:p w14:paraId="66F8AC36" w14:textId="77777777" w:rsidR="00EA6152" w:rsidRPr="00540D7D" w:rsidRDefault="00540D7D" w:rsidP="00540D7D">
            <w:pPr>
              <w:pStyle w:val="Bulleted"/>
              <w:numPr>
                <w:ilvl w:val="0"/>
                <w:numId w:val="26"/>
              </w:numPr>
              <w:spacing w:before="60" w:after="60" w:line="240" w:lineRule="auto"/>
              <w:rPr>
                <w:rFonts w:eastAsia="Calibri"/>
                <w:color w:val="000000"/>
              </w:rPr>
            </w:pPr>
            <w:r w:rsidRPr="00E405F5">
              <w:rPr>
                <w:color w:val="000000"/>
              </w:rPr>
              <w:t>Within the SR under the Attachment Tab, click NEW</w:t>
            </w:r>
            <w:r>
              <w:rPr>
                <w:color w:val="000000"/>
              </w:rPr>
              <w:t>.</w:t>
            </w:r>
          </w:p>
          <w:p w14:paraId="21668248" w14:textId="77777777" w:rsidR="00540D7D" w:rsidRDefault="00540D7D" w:rsidP="00540D7D">
            <w:pPr>
              <w:pStyle w:val="Bulleted"/>
              <w:numPr>
                <w:ilvl w:val="0"/>
                <w:numId w:val="26"/>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A document window will appear listing all available documents, select the appropriate Cover Letter and computation sheets for the Employee</w:t>
            </w:r>
            <w:r>
              <w:rPr>
                <w:rStyle w:val="HeadingunnumberedChar"/>
                <w:rFonts w:ascii="Arial" w:eastAsia="Calibri" w:hAnsi="Arial"/>
                <w:b w:val="0"/>
                <w:color w:val="000000"/>
              </w:rPr>
              <w:t>.</w:t>
            </w:r>
          </w:p>
          <w:p w14:paraId="29B9610E" w14:textId="77777777" w:rsidR="00540D7D" w:rsidRDefault="00540D7D" w:rsidP="00540D7D">
            <w:pPr>
              <w:pStyle w:val="Bulleted"/>
              <w:numPr>
                <w:ilvl w:val="0"/>
                <w:numId w:val="26"/>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 xml:space="preserve">Highlight the appropriate file, Click OK </w:t>
            </w:r>
          </w:p>
          <w:p w14:paraId="238EA4BE" w14:textId="47CD24B0" w:rsidR="00540D7D" w:rsidRPr="00E405F5" w:rsidRDefault="00540D7D" w:rsidP="00540D7D">
            <w:pPr>
              <w:pStyle w:val="Bulleted"/>
              <w:numPr>
                <w:ilvl w:val="0"/>
                <w:numId w:val="26"/>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On the Menu Dropdown Field under Attachments, click “SAVE”.  Your document is now saved to the Service Request.  Repeat for multiple documents.</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BF" w14:textId="77777777" w:rsidR="00EA6152" w:rsidRPr="00E405F5" w:rsidRDefault="00EA6152" w:rsidP="00F32B9D">
            <w:pPr>
              <w:autoSpaceDE w:val="0"/>
              <w:autoSpaceDN w:val="0"/>
              <w:adjustRightInd w:val="0"/>
              <w:spacing w:after="0" w:line="240" w:lineRule="auto"/>
              <w:rPr>
                <w:rFonts w:ascii="Arial" w:hAnsi="Arial" w:cs="Arial"/>
                <w:color w:val="000000"/>
              </w:rPr>
            </w:pPr>
            <w:r w:rsidRPr="00E405F5">
              <w:rPr>
                <w:rFonts w:ascii="Arial" w:hAnsi="Arial" w:cs="Arial"/>
                <w:color w:val="000000"/>
              </w:rPr>
              <w:t>Note: Cover sheet and Computation sheet will not exist if the employee is ineligible or the packet is not complete</w:t>
            </w:r>
          </w:p>
        </w:tc>
      </w:tr>
      <w:tr w:rsidR="00EA6152" w:rsidRPr="00E405F5" w14:paraId="238EA4D9" w14:textId="77777777" w:rsidTr="00626107">
        <w:trPr>
          <w:trHeight w:val="713"/>
        </w:trPr>
        <w:tc>
          <w:tcPr>
            <w:tcW w:w="216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D5" w14:textId="65B529E6" w:rsidR="00EA6152" w:rsidRPr="00E405F5" w:rsidRDefault="00EA6152" w:rsidP="00213175">
            <w:pPr>
              <w:pStyle w:val="BodyRow"/>
              <w:rPr>
                <w:b/>
                <w:sz w:val="22"/>
                <w:szCs w:val="22"/>
              </w:rPr>
            </w:pPr>
            <w:r w:rsidRPr="00E405F5">
              <w:rPr>
                <w:b/>
                <w:sz w:val="22"/>
                <w:szCs w:val="22"/>
              </w:rPr>
              <w:t>Step</w:t>
            </w:r>
            <w:r w:rsidR="00540D7D">
              <w:rPr>
                <w:b/>
                <w:sz w:val="22"/>
                <w:szCs w:val="22"/>
              </w:rPr>
              <w:t xml:space="preserve"> 45</w:t>
            </w:r>
          </w:p>
          <w:p w14:paraId="238EA4D6" w14:textId="1D385083" w:rsidR="00EA6152" w:rsidRPr="00E405F5" w:rsidRDefault="006712C7" w:rsidP="00213175">
            <w:pPr>
              <w:pStyle w:val="BodyRow"/>
              <w:rPr>
                <w:b/>
                <w:sz w:val="22"/>
                <w:szCs w:val="22"/>
              </w:rPr>
            </w:pPr>
            <w:r>
              <w:rPr>
                <w:b/>
                <w:sz w:val="22"/>
                <w:szCs w:val="22"/>
              </w:rPr>
              <w:t>HC</w:t>
            </w:r>
            <w:r w:rsidR="00EA6152" w:rsidRPr="00E405F5">
              <w:rPr>
                <w:b/>
                <w:sz w:val="22"/>
                <w:szCs w:val="22"/>
              </w:rPr>
              <w:t>SC/Payroll</w:t>
            </w:r>
          </w:p>
        </w:tc>
        <w:tc>
          <w:tcPr>
            <w:tcW w:w="423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E3C9E31" w14:textId="77777777" w:rsidR="00EA6152" w:rsidRDefault="00EA6152" w:rsidP="004D45AE">
            <w:pPr>
              <w:pStyle w:val="Bulleted"/>
              <w:numPr>
                <w:ilvl w:val="0"/>
                <w:numId w:val="0"/>
              </w:numPr>
              <w:spacing w:before="60" w:after="60" w:line="240" w:lineRule="auto"/>
              <w:rPr>
                <w:rStyle w:val="HeadingunnumberedChar"/>
                <w:rFonts w:ascii="Arial" w:eastAsia="Calibri" w:hAnsi="Arial"/>
                <w:b w:val="0"/>
                <w:color w:val="000000"/>
              </w:rPr>
            </w:pPr>
            <w:r w:rsidRPr="00E405F5">
              <w:rPr>
                <w:rStyle w:val="HeadingunnumberedChar"/>
                <w:rFonts w:ascii="Arial" w:eastAsia="Calibri" w:hAnsi="Arial"/>
                <w:b w:val="0"/>
                <w:color w:val="000000"/>
              </w:rPr>
              <w:t>Close Case</w:t>
            </w:r>
            <w:r w:rsidR="00576237">
              <w:rPr>
                <w:rStyle w:val="HeadingunnumberedChar"/>
                <w:rFonts w:ascii="Arial" w:eastAsia="Calibri" w:hAnsi="Arial"/>
                <w:b w:val="0"/>
                <w:color w:val="000000"/>
              </w:rPr>
              <w:t>.</w:t>
            </w:r>
          </w:p>
          <w:p w14:paraId="238EA4D7" w14:textId="33F35551" w:rsidR="00576237" w:rsidRPr="00E405F5" w:rsidRDefault="00576237" w:rsidP="004D45AE">
            <w:pPr>
              <w:pStyle w:val="Bulleted"/>
              <w:numPr>
                <w:ilvl w:val="0"/>
                <w:numId w:val="0"/>
              </w:numPr>
              <w:spacing w:before="60" w:after="60" w:line="240" w:lineRule="auto"/>
              <w:rPr>
                <w:rStyle w:val="HeadingunnumberedChar"/>
                <w:rFonts w:ascii="Arial" w:eastAsia="Calibri" w:hAnsi="Arial"/>
                <w:b w:val="0"/>
                <w:color w:val="000000"/>
              </w:rPr>
            </w:pPr>
            <w:r>
              <w:rPr>
                <w:rStyle w:val="HeadingunnumberedChar"/>
                <w:rFonts w:ascii="Arial" w:eastAsia="Calibri" w:hAnsi="Arial"/>
                <w:b w:val="0"/>
                <w:color w:val="000000"/>
              </w:rPr>
              <w:t>End Process.</w:t>
            </w: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238EA4D8" w14:textId="77777777" w:rsidR="00EA6152" w:rsidRPr="00E405F5" w:rsidRDefault="00EA6152" w:rsidP="00F32B9D">
            <w:pPr>
              <w:autoSpaceDE w:val="0"/>
              <w:autoSpaceDN w:val="0"/>
              <w:adjustRightInd w:val="0"/>
              <w:spacing w:after="0" w:line="240" w:lineRule="auto"/>
              <w:rPr>
                <w:rFonts w:ascii="Arial" w:hAnsi="Arial" w:cs="Arial"/>
                <w:color w:val="000000"/>
              </w:rPr>
            </w:pPr>
          </w:p>
        </w:tc>
      </w:tr>
    </w:tbl>
    <w:p w14:paraId="242E21DD" w14:textId="768DAB58" w:rsidR="009D027F" w:rsidRPr="009D027F" w:rsidRDefault="009D027F" w:rsidP="009D027F">
      <w:pPr>
        <w:pStyle w:val="Heading1"/>
        <w:numPr>
          <w:ilvl w:val="0"/>
          <w:numId w:val="1"/>
        </w:numPr>
        <w:tabs>
          <w:tab w:val="clear" w:pos="1800"/>
          <w:tab w:val="num" w:pos="374"/>
          <w:tab w:val="num" w:pos="432"/>
        </w:tabs>
        <w:ind w:left="374" w:hanging="432"/>
        <w:rPr>
          <w:sz w:val="28"/>
          <w:szCs w:val="28"/>
        </w:rPr>
      </w:pPr>
      <w:bookmarkStart w:id="14" w:name="_Toc433893771"/>
      <w:r w:rsidRPr="009D027F">
        <w:rPr>
          <w:sz w:val="28"/>
          <w:szCs w:val="28"/>
        </w:rPr>
        <w:t>Prerequisites</w:t>
      </w:r>
      <w:bookmarkEnd w:id="14"/>
      <w:r w:rsidRPr="009D027F">
        <w:rPr>
          <w:sz w:val="28"/>
          <w:szCs w:val="28"/>
        </w:rPr>
        <w:t xml:space="preserve"> </w:t>
      </w:r>
    </w:p>
    <w:p w14:paraId="18D5CF5D" w14:textId="40E66197" w:rsidR="009D027F" w:rsidRPr="007A1D63" w:rsidRDefault="009D027F" w:rsidP="007A1D63">
      <w:pPr>
        <w:pStyle w:val="Heading2"/>
        <w:keepLines w:val="0"/>
        <w:numPr>
          <w:ilvl w:val="1"/>
          <w:numId w:val="1"/>
        </w:numPr>
        <w:spacing w:before="360" w:after="100" w:afterAutospacing="1" w:line="240" w:lineRule="auto"/>
        <w:rPr>
          <w:b/>
          <w:sz w:val="22"/>
          <w:szCs w:val="22"/>
        </w:rPr>
      </w:pPr>
      <w:bookmarkStart w:id="15" w:name="_Toc433893772"/>
      <w:r w:rsidRPr="007A1D63">
        <w:rPr>
          <w:b/>
          <w:sz w:val="22"/>
          <w:szCs w:val="22"/>
        </w:rPr>
        <w:t>Entry Criteria</w:t>
      </w:r>
      <w:bookmarkEnd w:id="15"/>
      <w:r w:rsidRPr="007A1D63">
        <w:rPr>
          <w:b/>
          <w:sz w:val="22"/>
          <w:szCs w:val="22"/>
        </w:rPr>
        <w:t xml:space="preserve"> </w:t>
      </w:r>
    </w:p>
    <w:p w14:paraId="5D80DF7A" w14:textId="77777777" w:rsidR="009D027F" w:rsidRPr="00E405F5" w:rsidRDefault="009D027F" w:rsidP="009D027F">
      <w:pPr>
        <w:pStyle w:val="Default"/>
        <w:spacing w:after="200"/>
        <w:ind w:left="360"/>
        <w:rPr>
          <w:sz w:val="22"/>
          <w:szCs w:val="22"/>
        </w:rPr>
      </w:pPr>
      <w:r w:rsidRPr="00E405F5">
        <w:rPr>
          <w:sz w:val="22"/>
          <w:szCs w:val="22"/>
        </w:rPr>
        <w:t xml:space="preserve">Reserved </w:t>
      </w:r>
    </w:p>
    <w:p w14:paraId="340A2A1B" w14:textId="22E33096" w:rsidR="009D027F" w:rsidRPr="007A1D63" w:rsidRDefault="009D027F" w:rsidP="007A1D63">
      <w:pPr>
        <w:pStyle w:val="Heading2"/>
        <w:keepLines w:val="0"/>
        <w:numPr>
          <w:ilvl w:val="1"/>
          <w:numId w:val="1"/>
        </w:numPr>
        <w:spacing w:before="360" w:after="100" w:afterAutospacing="1" w:line="240" w:lineRule="auto"/>
        <w:rPr>
          <w:b/>
          <w:sz w:val="22"/>
          <w:szCs w:val="22"/>
        </w:rPr>
      </w:pPr>
      <w:r w:rsidRPr="007A1D63">
        <w:rPr>
          <w:b/>
          <w:sz w:val="22"/>
          <w:szCs w:val="22"/>
        </w:rPr>
        <w:t xml:space="preserve"> </w:t>
      </w:r>
      <w:bookmarkStart w:id="16" w:name="_Toc433893773"/>
      <w:r w:rsidRPr="007A1D63">
        <w:rPr>
          <w:b/>
          <w:sz w:val="22"/>
          <w:szCs w:val="22"/>
        </w:rPr>
        <w:t>Government Furnished Equipment/Information (GFE/GFI)</w:t>
      </w:r>
      <w:bookmarkEnd w:id="16"/>
      <w:r w:rsidRPr="007A1D63">
        <w:rPr>
          <w:b/>
          <w:sz w:val="22"/>
          <w:szCs w:val="22"/>
        </w:rPr>
        <w:t xml:space="preserve"> </w:t>
      </w:r>
    </w:p>
    <w:p w14:paraId="04FE1F09" w14:textId="77777777" w:rsidR="009D027F" w:rsidRPr="00E405F5" w:rsidRDefault="009D027F" w:rsidP="009D027F">
      <w:pPr>
        <w:pStyle w:val="Default"/>
        <w:spacing w:after="80"/>
        <w:ind w:left="720" w:hanging="360"/>
        <w:rPr>
          <w:sz w:val="22"/>
          <w:szCs w:val="22"/>
        </w:rPr>
      </w:pPr>
      <w:r w:rsidRPr="00E405F5">
        <w:rPr>
          <w:sz w:val="22"/>
          <w:szCs w:val="22"/>
        </w:rPr>
        <w:t>Reserved</w:t>
      </w:r>
    </w:p>
    <w:p w14:paraId="23F94BDA" w14:textId="7DCA903F" w:rsidR="009D027F" w:rsidRPr="007A1D63" w:rsidRDefault="009D027F" w:rsidP="007A1D63">
      <w:pPr>
        <w:pStyle w:val="Heading2"/>
        <w:keepLines w:val="0"/>
        <w:numPr>
          <w:ilvl w:val="1"/>
          <w:numId w:val="1"/>
        </w:numPr>
        <w:spacing w:before="360" w:after="100" w:afterAutospacing="1" w:line="240" w:lineRule="auto"/>
        <w:rPr>
          <w:b/>
          <w:sz w:val="22"/>
          <w:szCs w:val="22"/>
        </w:rPr>
      </w:pPr>
      <w:bookmarkStart w:id="17" w:name="_Toc433893774"/>
      <w:r w:rsidRPr="007A1D63">
        <w:rPr>
          <w:b/>
          <w:sz w:val="22"/>
          <w:szCs w:val="22"/>
        </w:rPr>
        <w:t>Systems Access</w:t>
      </w:r>
      <w:bookmarkEnd w:id="17"/>
      <w:r w:rsidRPr="007A1D63">
        <w:rPr>
          <w:b/>
          <w:sz w:val="22"/>
          <w:szCs w:val="22"/>
        </w:rPr>
        <w:t xml:space="preserve"> </w:t>
      </w:r>
    </w:p>
    <w:p w14:paraId="2DDFAAC9" w14:textId="77777777" w:rsidR="009D027F" w:rsidRPr="00E405F5" w:rsidRDefault="009D027F" w:rsidP="009D027F">
      <w:pPr>
        <w:pStyle w:val="Default"/>
        <w:spacing w:after="180"/>
        <w:ind w:left="360"/>
        <w:rPr>
          <w:sz w:val="22"/>
          <w:szCs w:val="22"/>
        </w:rPr>
      </w:pPr>
      <w:r w:rsidRPr="00E405F5">
        <w:rPr>
          <w:sz w:val="22"/>
          <w:szCs w:val="22"/>
        </w:rPr>
        <w:t xml:space="preserve">Payroll (Document Processing) Team Member – Utilize NFC Mainframe (IRIS, PINQ, DOTSE, EPIC, HCUP, RETM, SPPS Web, SPPS Mainframe, TMGT, UCFE, ABCO, CULPRPT, FOCUS, RFQS); NFC Reporting Center (T&amp;A Error Analysis, T&amp;A Missing Personnel Actions, T&amp;A Transmission Access, T&amp;As Not Received by NFC, Statement of Earnings and Leave, Payroll Listing for W-2 Research, W-2 Wage and Tax Statement, Workforce Reports); webTA (Master Timekeeper); eOPF (HR Specialist, Super User); EmpowHR (Cancel/Correction/Update/Applied, EPP Worklist, History Correction Update, HR Initiator, New SINQ PAR Processor, New SINQ Payroll Processor, NFC Auto Action Worklist, PAR Processing, Payroll Processing, TSA Admin Reports, TSA HR Services, Worklist Administration) </w:t>
      </w:r>
    </w:p>
    <w:p w14:paraId="238EA4DA" w14:textId="77777777" w:rsidR="00A07D4B" w:rsidRPr="00E405F5" w:rsidRDefault="00A07D4B" w:rsidP="00626107">
      <w:pPr>
        <w:rPr>
          <w:rFonts w:ascii="Arial" w:hAnsi="Arial" w:cs="Arial"/>
        </w:rPr>
      </w:pPr>
    </w:p>
    <w:p w14:paraId="50A7660F" w14:textId="77777777" w:rsidR="009D027F" w:rsidRPr="009D027F" w:rsidRDefault="009D027F" w:rsidP="009D027F">
      <w:pPr>
        <w:pStyle w:val="Heading1"/>
        <w:numPr>
          <w:ilvl w:val="0"/>
          <w:numId w:val="1"/>
        </w:numPr>
        <w:tabs>
          <w:tab w:val="clear" w:pos="1800"/>
          <w:tab w:val="num" w:pos="374"/>
          <w:tab w:val="num" w:pos="432"/>
        </w:tabs>
        <w:ind w:left="374" w:hanging="432"/>
        <w:rPr>
          <w:sz w:val="28"/>
          <w:szCs w:val="28"/>
        </w:rPr>
      </w:pPr>
      <w:bookmarkStart w:id="18" w:name="_Toc320696886"/>
      <w:bookmarkStart w:id="19" w:name="_Toc320697037"/>
      <w:bookmarkStart w:id="20" w:name="_Toc320697127"/>
      <w:bookmarkStart w:id="21" w:name="_Toc320698011"/>
      <w:bookmarkStart w:id="22" w:name="_Toc322702638"/>
      <w:bookmarkStart w:id="23" w:name="_Toc323135855"/>
      <w:bookmarkStart w:id="24" w:name="_Toc325623107"/>
      <w:bookmarkStart w:id="25" w:name="_Toc326058684"/>
      <w:bookmarkStart w:id="26" w:name="_Toc332974304"/>
      <w:bookmarkStart w:id="27" w:name="_Toc333825627"/>
      <w:bookmarkStart w:id="28" w:name="_Toc335403027"/>
      <w:bookmarkStart w:id="29" w:name="_Toc384987181"/>
      <w:bookmarkStart w:id="30" w:name="_Toc433893775"/>
      <w:r w:rsidRPr="009D027F">
        <w:rPr>
          <w:sz w:val="28"/>
          <w:szCs w:val="28"/>
        </w:rPr>
        <w:t>SOP Document Management</w:t>
      </w:r>
      <w:bookmarkEnd w:id="18"/>
      <w:bookmarkEnd w:id="19"/>
      <w:bookmarkEnd w:id="20"/>
      <w:bookmarkEnd w:id="21"/>
      <w:bookmarkEnd w:id="22"/>
      <w:bookmarkEnd w:id="23"/>
      <w:bookmarkEnd w:id="24"/>
      <w:bookmarkEnd w:id="25"/>
      <w:bookmarkEnd w:id="26"/>
      <w:bookmarkEnd w:id="27"/>
      <w:bookmarkEnd w:id="28"/>
      <w:bookmarkEnd w:id="29"/>
      <w:bookmarkEnd w:id="30"/>
    </w:p>
    <w:p w14:paraId="4103244B" w14:textId="77777777" w:rsidR="009D027F" w:rsidRPr="009D027F" w:rsidRDefault="009D027F" w:rsidP="009D027F">
      <w:pPr>
        <w:pStyle w:val="Default"/>
        <w:spacing w:after="180"/>
        <w:ind w:left="360"/>
        <w:rPr>
          <w:sz w:val="22"/>
          <w:szCs w:val="22"/>
        </w:rPr>
      </w:pPr>
      <w:r w:rsidRPr="009D027F">
        <w:rPr>
          <w:sz w:val="22"/>
          <w:szCs w:val="22"/>
        </w:rPr>
        <w:t xml:space="preserve">This SOP will be maintained in accordance with the requirements stated in paragraph 6, SOP Document Management, of IOP-PMO-DCM-003, HRAccess Internal Operating Procedure for Creating and Revising Standard Operating Procedures. </w:t>
      </w:r>
    </w:p>
    <w:p w14:paraId="238EA4DB" w14:textId="77777777" w:rsidR="000B5FE4" w:rsidRPr="009D027F" w:rsidRDefault="006B32C0" w:rsidP="000B5FE4">
      <w:pPr>
        <w:pStyle w:val="Heading1"/>
        <w:numPr>
          <w:ilvl w:val="0"/>
          <w:numId w:val="1"/>
        </w:numPr>
        <w:tabs>
          <w:tab w:val="clear" w:pos="1800"/>
          <w:tab w:val="num" w:pos="374"/>
          <w:tab w:val="num" w:pos="432"/>
        </w:tabs>
        <w:ind w:left="374" w:hanging="432"/>
        <w:rPr>
          <w:sz w:val="28"/>
          <w:szCs w:val="28"/>
        </w:rPr>
      </w:pPr>
      <w:bookmarkStart w:id="31" w:name="_Toc433893776"/>
      <w:r w:rsidRPr="009D027F">
        <w:rPr>
          <w:sz w:val="28"/>
          <w:szCs w:val="28"/>
        </w:rPr>
        <w:t>Measure</w:t>
      </w:r>
      <w:bookmarkStart w:id="32" w:name="_Toc98231803"/>
      <w:bookmarkStart w:id="33" w:name="_Toc277173526"/>
      <w:r w:rsidR="00F6577D" w:rsidRPr="009D027F">
        <w:rPr>
          <w:sz w:val="28"/>
          <w:szCs w:val="28"/>
        </w:rPr>
        <w:t>ments</w:t>
      </w:r>
      <w:bookmarkEnd w:id="31"/>
    </w:p>
    <w:p w14:paraId="238EA4DC" w14:textId="0C733842" w:rsidR="000B5FE4" w:rsidRDefault="000B5FE4" w:rsidP="000B5FE4">
      <w:pPr>
        <w:pStyle w:val="Heading2"/>
        <w:keepLines w:val="0"/>
        <w:numPr>
          <w:ilvl w:val="1"/>
          <w:numId w:val="1"/>
        </w:numPr>
        <w:spacing w:before="360" w:after="100" w:afterAutospacing="1" w:line="240" w:lineRule="auto"/>
        <w:rPr>
          <w:b/>
          <w:sz w:val="22"/>
          <w:szCs w:val="22"/>
        </w:rPr>
      </w:pPr>
      <w:r w:rsidRPr="00E405F5">
        <w:rPr>
          <w:b/>
          <w:sz w:val="22"/>
          <w:szCs w:val="22"/>
        </w:rPr>
        <w:t xml:space="preserve">    </w:t>
      </w:r>
      <w:bookmarkStart w:id="34" w:name="_Toc433893777"/>
      <w:r w:rsidRPr="00E405F5">
        <w:rPr>
          <w:b/>
          <w:sz w:val="22"/>
          <w:szCs w:val="22"/>
        </w:rPr>
        <w:t xml:space="preserve">Process </w:t>
      </w:r>
      <w:r w:rsidR="009D027F">
        <w:rPr>
          <w:b/>
          <w:sz w:val="22"/>
          <w:szCs w:val="22"/>
        </w:rPr>
        <w:t xml:space="preserve">Management </w:t>
      </w:r>
      <w:r w:rsidRPr="00E405F5">
        <w:rPr>
          <w:b/>
          <w:sz w:val="22"/>
          <w:szCs w:val="22"/>
        </w:rPr>
        <w:t>Measures</w:t>
      </w:r>
      <w:bookmarkEnd w:id="32"/>
      <w:bookmarkEnd w:id="33"/>
      <w:bookmarkEnd w:id="34"/>
    </w:p>
    <w:p w14:paraId="2FEDE424" w14:textId="77777777" w:rsidR="009D027F" w:rsidRPr="009D027F" w:rsidRDefault="009D027F" w:rsidP="009D027F">
      <w:pPr>
        <w:pStyle w:val="Default"/>
        <w:spacing w:after="180"/>
        <w:ind w:left="360"/>
        <w:rPr>
          <w:sz w:val="22"/>
          <w:szCs w:val="22"/>
        </w:rPr>
      </w:pPr>
      <w:r w:rsidRPr="009D027F">
        <w:rPr>
          <w:sz w:val="22"/>
          <w:szCs w:val="22"/>
        </w:rPr>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49"/>
        <w:gridCol w:w="2649"/>
        <w:gridCol w:w="2666"/>
      </w:tblGrid>
      <w:tr w:rsidR="000B5FE4" w:rsidRPr="00E405F5" w14:paraId="238EA4E0" w14:textId="77777777" w:rsidTr="009D027F">
        <w:trPr>
          <w:tblHeader/>
        </w:trPr>
        <w:tc>
          <w:tcPr>
            <w:tcW w:w="4049" w:type="dxa"/>
            <w:shd w:val="clear" w:color="auto" w:fill="D9D9D9" w:themeFill="background1" w:themeFillShade="D9"/>
          </w:tcPr>
          <w:p w14:paraId="238EA4DD" w14:textId="77777777" w:rsidR="000B5FE4" w:rsidRPr="00E405F5" w:rsidRDefault="000B5FE4" w:rsidP="00D77888">
            <w:pPr>
              <w:pStyle w:val="TableHeading"/>
              <w:rPr>
                <w:rFonts w:cs="Arial"/>
                <w:sz w:val="22"/>
                <w:szCs w:val="22"/>
              </w:rPr>
            </w:pPr>
            <w:r w:rsidRPr="00E405F5">
              <w:rPr>
                <w:rFonts w:cs="Arial"/>
                <w:sz w:val="22"/>
                <w:szCs w:val="22"/>
              </w:rPr>
              <w:t>Metric Name and Description</w:t>
            </w:r>
          </w:p>
        </w:tc>
        <w:tc>
          <w:tcPr>
            <w:tcW w:w="2705" w:type="dxa"/>
            <w:shd w:val="clear" w:color="auto" w:fill="D9D9D9" w:themeFill="background1" w:themeFillShade="D9"/>
          </w:tcPr>
          <w:p w14:paraId="238EA4DE" w14:textId="77777777" w:rsidR="000B5FE4" w:rsidRPr="00E405F5" w:rsidRDefault="000B5FE4" w:rsidP="00D77888">
            <w:pPr>
              <w:pStyle w:val="TableHeading"/>
              <w:rPr>
                <w:rFonts w:cs="Arial"/>
                <w:sz w:val="22"/>
                <w:szCs w:val="22"/>
              </w:rPr>
            </w:pPr>
            <w:r w:rsidRPr="00E405F5">
              <w:rPr>
                <w:rFonts w:cs="Arial"/>
                <w:sz w:val="22"/>
                <w:szCs w:val="22"/>
              </w:rPr>
              <w:t>When Recorded</w:t>
            </w:r>
          </w:p>
        </w:tc>
        <w:tc>
          <w:tcPr>
            <w:tcW w:w="2721" w:type="dxa"/>
            <w:shd w:val="clear" w:color="auto" w:fill="D9D9D9" w:themeFill="background1" w:themeFillShade="D9"/>
          </w:tcPr>
          <w:p w14:paraId="238EA4DF" w14:textId="77777777" w:rsidR="000B5FE4" w:rsidRPr="00E405F5" w:rsidRDefault="000B5FE4" w:rsidP="00D77888">
            <w:pPr>
              <w:pStyle w:val="TableHeading"/>
              <w:rPr>
                <w:rFonts w:cs="Arial"/>
                <w:sz w:val="22"/>
                <w:szCs w:val="22"/>
              </w:rPr>
            </w:pPr>
            <w:r w:rsidRPr="00E405F5">
              <w:rPr>
                <w:rFonts w:cs="Arial"/>
                <w:sz w:val="22"/>
                <w:szCs w:val="22"/>
              </w:rPr>
              <w:t>Where Recorded</w:t>
            </w:r>
          </w:p>
        </w:tc>
      </w:tr>
      <w:tr w:rsidR="000B5FE4" w:rsidRPr="00E405F5" w14:paraId="238EA4E4" w14:textId="77777777" w:rsidTr="009D027F">
        <w:tc>
          <w:tcPr>
            <w:tcW w:w="4049" w:type="dxa"/>
          </w:tcPr>
          <w:p w14:paraId="238EA4E1" w14:textId="77777777" w:rsidR="000B5FE4" w:rsidRPr="00E405F5" w:rsidRDefault="000B5FE4" w:rsidP="00D77888">
            <w:pPr>
              <w:pStyle w:val="TableCellText"/>
              <w:rPr>
                <w:rFonts w:cs="Arial"/>
                <w:sz w:val="22"/>
                <w:szCs w:val="22"/>
              </w:rPr>
            </w:pPr>
            <w:r w:rsidRPr="00E405F5">
              <w:rPr>
                <w:rFonts w:cs="Arial"/>
                <w:sz w:val="22"/>
                <w:szCs w:val="22"/>
              </w:rPr>
              <w:t>Employee Productivity Log (21-28 per day)</w:t>
            </w:r>
          </w:p>
        </w:tc>
        <w:tc>
          <w:tcPr>
            <w:tcW w:w="2705" w:type="dxa"/>
          </w:tcPr>
          <w:p w14:paraId="238EA4E2" w14:textId="77777777" w:rsidR="000B5FE4" w:rsidRPr="00E405F5" w:rsidRDefault="000B5FE4" w:rsidP="00D77888">
            <w:pPr>
              <w:pStyle w:val="TableCellText"/>
              <w:rPr>
                <w:rFonts w:cs="Arial"/>
                <w:sz w:val="22"/>
                <w:szCs w:val="22"/>
              </w:rPr>
            </w:pPr>
            <w:r w:rsidRPr="00E405F5">
              <w:rPr>
                <w:rFonts w:cs="Arial"/>
                <w:sz w:val="22"/>
                <w:szCs w:val="22"/>
              </w:rPr>
              <w:t>Recorded Daily</w:t>
            </w:r>
          </w:p>
        </w:tc>
        <w:tc>
          <w:tcPr>
            <w:tcW w:w="2721" w:type="dxa"/>
          </w:tcPr>
          <w:p w14:paraId="238EA4E3" w14:textId="77777777" w:rsidR="000B5FE4" w:rsidRPr="00E405F5" w:rsidRDefault="000B5FE4" w:rsidP="00D77888">
            <w:pPr>
              <w:pStyle w:val="TableCellText"/>
              <w:rPr>
                <w:rFonts w:cs="Arial"/>
                <w:sz w:val="22"/>
                <w:szCs w:val="22"/>
              </w:rPr>
            </w:pPr>
            <w:r w:rsidRPr="00E405F5">
              <w:rPr>
                <w:rFonts w:cs="Arial"/>
                <w:sz w:val="22"/>
                <w:szCs w:val="22"/>
              </w:rPr>
              <w:t>Lump Sum Production Log</w:t>
            </w:r>
          </w:p>
        </w:tc>
      </w:tr>
      <w:tr w:rsidR="000B5FE4" w:rsidRPr="00E405F5" w14:paraId="238EA4E8" w14:textId="77777777" w:rsidTr="009D027F">
        <w:tc>
          <w:tcPr>
            <w:tcW w:w="4049" w:type="dxa"/>
          </w:tcPr>
          <w:p w14:paraId="238EA4E5" w14:textId="77777777" w:rsidR="000B5FE4" w:rsidRPr="00E405F5" w:rsidRDefault="000B5FE4" w:rsidP="00D77888">
            <w:pPr>
              <w:pStyle w:val="TableCellText"/>
              <w:rPr>
                <w:rFonts w:cs="Arial"/>
                <w:sz w:val="22"/>
                <w:szCs w:val="22"/>
              </w:rPr>
            </w:pPr>
            <w:r w:rsidRPr="00E405F5">
              <w:rPr>
                <w:rFonts w:cs="Arial"/>
                <w:sz w:val="22"/>
                <w:szCs w:val="22"/>
              </w:rPr>
              <w:t>QA Report</w:t>
            </w:r>
          </w:p>
        </w:tc>
        <w:tc>
          <w:tcPr>
            <w:tcW w:w="2705" w:type="dxa"/>
          </w:tcPr>
          <w:p w14:paraId="238EA4E6" w14:textId="77777777" w:rsidR="000B5FE4" w:rsidRPr="00E405F5" w:rsidRDefault="000B5FE4" w:rsidP="00D77888">
            <w:pPr>
              <w:pStyle w:val="TableCellText"/>
              <w:rPr>
                <w:rFonts w:cs="Arial"/>
                <w:sz w:val="22"/>
                <w:szCs w:val="22"/>
              </w:rPr>
            </w:pPr>
            <w:r w:rsidRPr="00E405F5">
              <w:rPr>
                <w:rFonts w:cs="Arial"/>
                <w:sz w:val="22"/>
                <w:szCs w:val="22"/>
              </w:rPr>
              <w:t>Monthly</w:t>
            </w:r>
          </w:p>
        </w:tc>
        <w:tc>
          <w:tcPr>
            <w:tcW w:w="2721" w:type="dxa"/>
          </w:tcPr>
          <w:p w14:paraId="238EA4E7" w14:textId="77777777" w:rsidR="000B5FE4" w:rsidRPr="00E405F5" w:rsidRDefault="000B5FE4" w:rsidP="00D77888">
            <w:pPr>
              <w:pStyle w:val="TableCellText"/>
              <w:rPr>
                <w:rFonts w:cs="Arial"/>
                <w:color w:val="000000" w:themeColor="text1"/>
                <w:sz w:val="22"/>
                <w:szCs w:val="22"/>
                <w:highlight w:val="cyan"/>
              </w:rPr>
            </w:pPr>
            <w:r w:rsidRPr="00E405F5">
              <w:rPr>
                <w:rFonts w:cs="Arial"/>
                <w:color w:val="000000" w:themeColor="text1"/>
                <w:sz w:val="22"/>
                <w:szCs w:val="22"/>
              </w:rPr>
              <w:t>CDRL 29 – Quality Assurance Report</w:t>
            </w:r>
          </w:p>
        </w:tc>
      </w:tr>
    </w:tbl>
    <w:p w14:paraId="238EA4E9" w14:textId="4A63020D" w:rsidR="000B5FE4" w:rsidRDefault="009D027F" w:rsidP="000B5FE4">
      <w:pPr>
        <w:pStyle w:val="Heading2"/>
        <w:keepLines w:val="0"/>
        <w:numPr>
          <w:ilvl w:val="1"/>
          <w:numId w:val="1"/>
        </w:numPr>
        <w:tabs>
          <w:tab w:val="num" w:pos="666"/>
        </w:tabs>
        <w:spacing w:before="360" w:after="100" w:afterAutospacing="1" w:line="240" w:lineRule="auto"/>
        <w:rPr>
          <w:b/>
          <w:sz w:val="22"/>
          <w:szCs w:val="22"/>
        </w:rPr>
      </w:pPr>
      <w:bookmarkStart w:id="35" w:name="_Toc276368508"/>
      <w:bookmarkStart w:id="36" w:name="_Toc277173527"/>
      <w:bookmarkStart w:id="37" w:name="_Toc433893778"/>
      <w:r>
        <w:rPr>
          <w:b/>
          <w:sz w:val="22"/>
          <w:szCs w:val="22"/>
        </w:rPr>
        <w:t>Program Management</w:t>
      </w:r>
      <w:r w:rsidR="000B5FE4" w:rsidRPr="00E405F5">
        <w:rPr>
          <w:b/>
          <w:sz w:val="22"/>
          <w:szCs w:val="22"/>
        </w:rPr>
        <w:t xml:space="preserve"> Measures</w:t>
      </w:r>
      <w:bookmarkEnd w:id="35"/>
      <w:bookmarkEnd w:id="36"/>
      <w:bookmarkEnd w:id="37"/>
    </w:p>
    <w:p w14:paraId="51ECFDAA" w14:textId="77777777" w:rsidR="009D027F" w:rsidRPr="009D027F" w:rsidRDefault="009D027F" w:rsidP="009D027F">
      <w:pPr>
        <w:pStyle w:val="Default"/>
        <w:spacing w:after="180"/>
        <w:ind w:left="360"/>
        <w:rPr>
          <w:sz w:val="22"/>
          <w:szCs w:val="22"/>
        </w:rPr>
      </w:pPr>
      <w:r w:rsidRPr="009D027F">
        <w:rPr>
          <w:sz w:val="22"/>
          <w:szCs w:val="22"/>
        </w:rPr>
        <w:t>Program Management Measures are those metrics that are used by the Program Manager to track week-to-week and month-to-month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56"/>
        <w:gridCol w:w="2648"/>
        <w:gridCol w:w="2660"/>
      </w:tblGrid>
      <w:tr w:rsidR="006B32C0" w:rsidRPr="00E405F5" w14:paraId="238EA4ED" w14:textId="77777777" w:rsidTr="009D027F">
        <w:trPr>
          <w:tblHeader/>
        </w:trPr>
        <w:tc>
          <w:tcPr>
            <w:tcW w:w="4055" w:type="dxa"/>
            <w:shd w:val="clear" w:color="auto" w:fill="D9D9D9" w:themeFill="background1" w:themeFillShade="D9"/>
          </w:tcPr>
          <w:p w14:paraId="238EA4EA" w14:textId="77777777" w:rsidR="006B32C0" w:rsidRPr="00E405F5" w:rsidRDefault="006B32C0" w:rsidP="006B32C0">
            <w:pPr>
              <w:pStyle w:val="TableHeading"/>
              <w:rPr>
                <w:rFonts w:cs="Arial"/>
                <w:sz w:val="22"/>
                <w:szCs w:val="22"/>
              </w:rPr>
            </w:pPr>
            <w:r w:rsidRPr="00E405F5">
              <w:rPr>
                <w:rFonts w:cs="Arial"/>
                <w:sz w:val="22"/>
                <w:szCs w:val="22"/>
              </w:rPr>
              <w:t>Metric Name and Description</w:t>
            </w:r>
          </w:p>
        </w:tc>
        <w:tc>
          <w:tcPr>
            <w:tcW w:w="2704" w:type="dxa"/>
            <w:shd w:val="clear" w:color="auto" w:fill="D9D9D9" w:themeFill="background1" w:themeFillShade="D9"/>
          </w:tcPr>
          <w:p w14:paraId="238EA4EB" w14:textId="77777777" w:rsidR="006B32C0" w:rsidRPr="00E405F5" w:rsidRDefault="006B32C0" w:rsidP="006B32C0">
            <w:pPr>
              <w:pStyle w:val="TableHeading"/>
              <w:rPr>
                <w:rFonts w:cs="Arial"/>
                <w:sz w:val="22"/>
                <w:szCs w:val="22"/>
              </w:rPr>
            </w:pPr>
            <w:r w:rsidRPr="00E405F5">
              <w:rPr>
                <w:rFonts w:cs="Arial"/>
                <w:sz w:val="22"/>
                <w:szCs w:val="22"/>
              </w:rPr>
              <w:t>When Recorded</w:t>
            </w:r>
          </w:p>
        </w:tc>
        <w:tc>
          <w:tcPr>
            <w:tcW w:w="2716" w:type="dxa"/>
            <w:shd w:val="clear" w:color="auto" w:fill="D9D9D9" w:themeFill="background1" w:themeFillShade="D9"/>
          </w:tcPr>
          <w:p w14:paraId="238EA4EC" w14:textId="77777777" w:rsidR="006B32C0" w:rsidRPr="00E405F5" w:rsidRDefault="006B32C0" w:rsidP="006B32C0">
            <w:pPr>
              <w:pStyle w:val="TableHeading"/>
              <w:rPr>
                <w:rFonts w:cs="Arial"/>
                <w:sz w:val="22"/>
                <w:szCs w:val="22"/>
              </w:rPr>
            </w:pPr>
            <w:r w:rsidRPr="00E405F5">
              <w:rPr>
                <w:rFonts w:cs="Arial"/>
                <w:sz w:val="22"/>
                <w:szCs w:val="22"/>
              </w:rPr>
              <w:t>Where Recorded</w:t>
            </w:r>
          </w:p>
        </w:tc>
      </w:tr>
      <w:tr w:rsidR="006B32C0" w:rsidRPr="00E405F5" w14:paraId="238EA4F1" w14:textId="77777777" w:rsidTr="002D4863">
        <w:tc>
          <w:tcPr>
            <w:tcW w:w="4055" w:type="dxa"/>
          </w:tcPr>
          <w:p w14:paraId="238EA4EE" w14:textId="77777777" w:rsidR="006B32C0" w:rsidRPr="00E405F5" w:rsidRDefault="006B32C0" w:rsidP="006B32C0">
            <w:pPr>
              <w:pStyle w:val="TableCellText"/>
              <w:rPr>
                <w:rFonts w:cs="Arial"/>
                <w:sz w:val="22"/>
                <w:szCs w:val="22"/>
              </w:rPr>
            </w:pPr>
            <w:r w:rsidRPr="00E405F5">
              <w:rPr>
                <w:rFonts w:cs="Arial"/>
                <w:sz w:val="22"/>
                <w:szCs w:val="22"/>
              </w:rPr>
              <w:t>N/A</w:t>
            </w:r>
          </w:p>
        </w:tc>
        <w:tc>
          <w:tcPr>
            <w:tcW w:w="2704" w:type="dxa"/>
          </w:tcPr>
          <w:p w14:paraId="238EA4EF" w14:textId="77777777" w:rsidR="006B32C0" w:rsidRPr="00E405F5" w:rsidRDefault="006B32C0" w:rsidP="006B32C0">
            <w:pPr>
              <w:pStyle w:val="TableCellText"/>
              <w:rPr>
                <w:rFonts w:cs="Arial"/>
                <w:sz w:val="22"/>
                <w:szCs w:val="22"/>
              </w:rPr>
            </w:pPr>
          </w:p>
        </w:tc>
        <w:tc>
          <w:tcPr>
            <w:tcW w:w="2716" w:type="dxa"/>
          </w:tcPr>
          <w:p w14:paraId="238EA4F0" w14:textId="77777777" w:rsidR="006B32C0" w:rsidRPr="00E405F5" w:rsidRDefault="006B32C0" w:rsidP="006B32C0">
            <w:pPr>
              <w:pStyle w:val="TableCellText"/>
              <w:rPr>
                <w:rFonts w:cs="Arial"/>
                <w:sz w:val="22"/>
                <w:szCs w:val="22"/>
              </w:rPr>
            </w:pPr>
          </w:p>
        </w:tc>
      </w:tr>
    </w:tbl>
    <w:p w14:paraId="238EA4F2" w14:textId="535280DE" w:rsidR="006B32C0" w:rsidRDefault="000B5FE4" w:rsidP="000B5FE4">
      <w:pPr>
        <w:pStyle w:val="Heading2"/>
        <w:keepLines w:val="0"/>
        <w:numPr>
          <w:ilvl w:val="1"/>
          <w:numId w:val="1"/>
        </w:numPr>
        <w:spacing w:before="360" w:after="100" w:afterAutospacing="1" w:line="240" w:lineRule="auto"/>
        <w:rPr>
          <w:b/>
          <w:sz w:val="22"/>
          <w:szCs w:val="22"/>
        </w:rPr>
      </w:pPr>
      <w:r w:rsidRPr="00E405F5">
        <w:rPr>
          <w:b/>
          <w:sz w:val="22"/>
          <w:szCs w:val="22"/>
        </w:rPr>
        <w:t xml:space="preserve"> </w:t>
      </w:r>
      <w:bookmarkStart w:id="38" w:name="_Toc433893779"/>
      <w:r w:rsidR="006B32C0" w:rsidRPr="00E405F5">
        <w:rPr>
          <w:b/>
          <w:sz w:val="22"/>
          <w:szCs w:val="22"/>
        </w:rPr>
        <w:t xml:space="preserve">Program </w:t>
      </w:r>
      <w:r w:rsidR="009D027F">
        <w:rPr>
          <w:b/>
          <w:sz w:val="22"/>
          <w:szCs w:val="22"/>
        </w:rPr>
        <w:t xml:space="preserve">Performance Evaluation </w:t>
      </w:r>
      <w:r w:rsidR="006B32C0" w:rsidRPr="00E405F5">
        <w:rPr>
          <w:b/>
          <w:sz w:val="22"/>
          <w:szCs w:val="22"/>
        </w:rPr>
        <w:t>Measures</w:t>
      </w:r>
      <w:bookmarkEnd w:id="38"/>
    </w:p>
    <w:p w14:paraId="65066301" w14:textId="77777777" w:rsidR="009D027F" w:rsidRPr="009D027F" w:rsidRDefault="009D027F" w:rsidP="009D027F">
      <w:pPr>
        <w:pStyle w:val="Default"/>
        <w:spacing w:after="180"/>
        <w:ind w:left="360"/>
        <w:rPr>
          <w:sz w:val="22"/>
          <w:szCs w:val="22"/>
        </w:rPr>
      </w:pPr>
      <w:r w:rsidRPr="009D027F">
        <w:rPr>
          <w:sz w:val="22"/>
          <w:szCs w:val="22"/>
        </w:rPr>
        <w:t>Program Performance Evaluation Measures are those metrics related to this process that are included in the HRAccess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958"/>
        <w:gridCol w:w="2647"/>
        <w:gridCol w:w="2659"/>
      </w:tblGrid>
      <w:tr w:rsidR="006B32C0" w:rsidRPr="009D027F" w14:paraId="238EA4F6" w14:textId="77777777" w:rsidTr="009D027F">
        <w:trPr>
          <w:tblHeader/>
        </w:trPr>
        <w:tc>
          <w:tcPr>
            <w:tcW w:w="4056" w:type="dxa"/>
            <w:shd w:val="clear" w:color="auto" w:fill="D9D9D9" w:themeFill="background1" w:themeFillShade="D9"/>
          </w:tcPr>
          <w:p w14:paraId="238EA4F3" w14:textId="77777777" w:rsidR="006B32C0" w:rsidRPr="00E405F5" w:rsidRDefault="006B32C0" w:rsidP="006B32C0">
            <w:pPr>
              <w:pStyle w:val="TableHeading"/>
              <w:rPr>
                <w:rFonts w:cs="Arial"/>
                <w:sz w:val="22"/>
                <w:szCs w:val="22"/>
              </w:rPr>
            </w:pPr>
            <w:r w:rsidRPr="00E405F5">
              <w:rPr>
                <w:rFonts w:cs="Arial"/>
                <w:sz w:val="22"/>
                <w:szCs w:val="22"/>
              </w:rPr>
              <w:t>Metric Name and Description</w:t>
            </w:r>
          </w:p>
        </w:tc>
        <w:tc>
          <w:tcPr>
            <w:tcW w:w="2703" w:type="dxa"/>
            <w:shd w:val="clear" w:color="auto" w:fill="D9D9D9" w:themeFill="background1" w:themeFillShade="D9"/>
          </w:tcPr>
          <w:p w14:paraId="238EA4F4" w14:textId="77777777" w:rsidR="006B32C0" w:rsidRPr="00E405F5" w:rsidRDefault="006B32C0" w:rsidP="006B32C0">
            <w:pPr>
              <w:pStyle w:val="TableHeading"/>
              <w:rPr>
                <w:rFonts w:cs="Arial"/>
                <w:sz w:val="22"/>
                <w:szCs w:val="22"/>
              </w:rPr>
            </w:pPr>
            <w:r w:rsidRPr="00E405F5">
              <w:rPr>
                <w:rFonts w:cs="Arial"/>
                <w:sz w:val="22"/>
                <w:szCs w:val="22"/>
              </w:rPr>
              <w:t>When Recorded</w:t>
            </w:r>
          </w:p>
        </w:tc>
        <w:tc>
          <w:tcPr>
            <w:tcW w:w="2716" w:type="dxa"/>
            <w:shd w:val="clear" w:color="auto" w:fill="D9D9D9" w:themeFill="background1" w:themeFillShade="D9"/>
          </w:tcPr>
          <w:p w14:paraId="238EA4F5" w14:textId="77777777" w:rsidR="006B32C0" w:rsidRPr="00E405F5" w:rsidRDefault="006B32C0" w:rsidP="006B32C0">
            <w:pPr>
              <w:pStyle w:val="TableHeading"/>
              <w:rPr>
                <w:rFonts w:cs="Arial"/>
                <w:sz w:val="22"/>
                <w:szCs w:val="22"/>
              </w:rPr>
            </w:pPr>
            <w:r w:rsidRPr="00E405F5">
              <w:rPr>
                <w:rFonts w:cs="Arial"/>
                <w:sz w:val="22"/>
                <w:szCs w:val="22"/>
              </w:rPr>
              <w:t>Where Recorded</w:t>
            </w:r>
          </w:p>
        </w:tc>
      </w:tr>
      <w:tr w:rsidR="006B32C0" w:rsidRPr="00E405F5" w14:paraId="238EA4FA" w14:textId="77777777" w:rsidTr="00E12D69">
        <w:tc>
          <w:tcPr>
            <w:tcW w:w="4056" w:type="dxa"/>
          </w:tcPr>
          <w:p w14:paraId="238EA4F7" w14:textId="77777777" w:rsidR="006B32C0" w:rsidRPr="00E405F5" w:rsidRDefault="006B32C0" w:rsidP="006B32C0">
            <w:pPr>
              <w:pStyle w:val="TableCellText"/>
              <w:rPr>
                <w:rFonts w:cs="Arial"/>
                <w:sz w:val="22"/>
                <w:szCs w:val="22"/>
              </w:rPr>
            </w:pPr>
            <w:r w:rsidRPr="00E405F5">
              <w:rPr>
                <w:rFonts w:cs="Arial"/>
                <w:sz w:val="22"/>
                <w:szCs w:val="22"/>
              </w:rPr>
              <w:t>Transactions are processed according to Federal regulations and guidelines</w:t>
            </w:r>
          </w:p>
        </w:tc>
        <w:tc>
          <w:tcPr>
            <w:tcW w:w="2703" w:type="dxa"/>
          </w:tcPr>
          <w:p w14:paraId="238EA4F8" w14:textId="77777777" w:rsidR="006B32C0" w:rsidRPr="00E405F5" w:rsidRDefault="006B32C0" w:rsidP="006B32C0">
            <w:pPr>
              <w:pStyle w:val="TableCellText"/>
              <w:rPr>
                <w:rFonts w:cs="Arial"/>
                <w:sz w:val="22"/>
                <w:szCs w:val="22"/>
              </w:rPr>
            </w:pPr>
            <w:r w:rsidRPr="00E405F5">
              <w:rPr>
                <w:rFonts w:cs="Arial"/>
                <w:sz w:val="22"/>
                <w:szCs w:val="22"/>
              </w:rPr>
              <w:t>Bi-Weekly</w:t>
            </w:r>
          </w:p>
        </w:tc>
        <w:tc>
          <w:tcPr>
            <w:tcW w:w="2716" w:type="dxa"/>
          </w:tcPr>
          <w:p w14:paraId="238EA4F9" w14:textId="77777777" w:rsidR="006B32C0" w:rsidRPr="00E405F5" w:rsidRDefault="006B32C0" w:rsidP="006B32C0">
            <w:pPr>
              <w:pStyle w:val="TableCellText"/>
              <w:rPr>
                <w:rFonts w:cs="Arial"/>
                <w:sz w:val="22"/>
                <w:szCs w:val="22"/>
              </w:rPr>
            </w:pPr>
            <w:r w:rsidRPr="00E405F5">
              <w:rPr>
                <w:rFonts w:cs="Arial"/>
                <w:sz w:val="22"/>
                <w:szCs w:val="22"/>
              </w:rPr>
              <w:t>PEP Metric 2.</w:t>
            </w:r>
            <w:r w:rsidR="00E12D69" w:rsidRPr="00E405F5">
              <w:rPr>
                <w:rFonts w:cs="Arial"/>
                <w:sz w:val="22"/>
                <w:szCs w:val="22"/>
              </w:rPr>
              <w:t>1</w:t>
            </w:r>
          </w:p>
        </w:tc>
      </w:tr>
      <w:tr w:rsidR="00E12D69" w:rsidRPr="00E405F5" w14:paraId="238EA4FE" w14:textId="77777777" w:rsidTr="00E12D69">
        <w:tc>
          <w:tcPr>
            <w:tcW w:w="4056" w:type="dxa"/>
          </w:tcPr>
          <w:p w14:paraId="238EA4FB" w14:textId="77777777" w:rsidR="00E12D69" w:rsidRPr="00E405F5" w:rsidRDefault="00E12D69" w:rsidP="00E12D69">
            <w:pPr>
              <w:pStyle w:val="TableCellText"/>
              <w:rPr>
                <w:rFonts w:cs="Arial"/>
                <w:sz w:val="22"/>
                <w:szCs w:val="22"/>
              </w:rPr>
            </w:pPr>
            <w:r w:rsidRPr="00E405F5">
              <w:rPr>
                <w:rFonts w:cs="Arial"/>
                <w:sz w:val="22"/>
                <w:szCs w:val="22"/>
              </w:rPr>
              <w:t>Delayed transactions are processed in the pay period following the due date</w:t>
            </w:r>
          </w:p>
        </w:tc>
        <w:tc>
          <w:tcPr>
            <w:tcW w:w="2703" w:type="dxa"/>
          </w:tcPr>
          <w:p w14:paraId="238EA4FC" w14:textId="77777777" w:rsidR="00E12D69" w:rsidRPr="00E405F5" w:rsidRDefault="00E12D69" w:rsidP="007113F8">
            <w:pPr>
              <w:pStyle w:val="TableCellText"/>
              <w:rPr>
                <w:rFonts w:cs="Arial"/>
                <w:sz w:val="22"/>
                <w:szCs w:val="22"/>
              </w:rPr>
            </w:pPr>
            <w:r w:rsidRPr="00E405F5">
              <w:rPr>
                <w:rFonts w:cs="Arial"/>
                <w:sz w:val="22"/>
                <w:szCs w:val="22"/>
              </w:rPr>
              <w:t>Bi-Weekly</w:t>
            </w:r>
          </w:p>
        </w:tc>
        <w:tc>
          <w:tcPr>
            <w:tcW w:w="2716" w:type="dxa"/>
          </w:tcPr>
          <w:p w14:paraId="238EA4FD" w14:textId="77777777" w:rsidR="00E12D69" w:rsidRPr="00E405F5" w:rsidRDefault="00E12D69" w:rsidP="00E12D69">
            <w:pPr>
              <w:pStyle w:val="TableCellText"/>
              <w:rPr>
                <w:rFonts w:cs="Arial"/>
                <w:sz w:val="22"/>
                <w:szCs w:val="22"/>
              </w:rPr>
            </w:pPr>
            <w:r w:rsidRPr="00E405F5">
              <w:rPr>
                <w:rFonts w:cs="Arial"/>
                <w:sz w:val="22"/>
                <w:szCs w:val="22"/>
              </w:rPr>
              <w:t>PEP Metric 2.2</w:t>
            </w:r>
          </w:p>
        </w:tc>
      </w:tr>
    </w:tbl>
    <w:p w14:paraId="238EA500" w14:textId="77777777" w:rsidR="00130F0F" w:rsidRPr="00E405F5" w:rsidRDefault="00130F0F" w:rsidP="00130F0F">
      <w:pPr>
        <w:rPr>
          <w:rFonts w:ascii="Arial" w:hAnsi="Arial" w:cs="Arial"/>
        </w:rPr>
      </w:pPr>
      <w:r w:rsidRPr="00E405F5">
        <w:rPr>
          <w:rFonts w:ascii="Arial" w:hAnsi="Arial" w:cs="Arial"/>
        </w:rPr>
        <w:br w:type="page"/>
      </w:r>
    </w:p>
    <w:p w14:paraId="238EA501" w14:textId="77777777" w:rsidR="006B32C0" w:rsidRPr="009D027F" w:rsidRDefault="006B32C0" w:rsidP="00926708">
      <w:pPr>
        <w:pStyle w:val="Heading1"/>
        <w:numPr>
          <w:ilvl w:val="0"/>
          <w:numId w:val="1"/>
        </w:numPr>
        <w:tabs>
          <w:tab w:val="clear" w:pos="1800"/>
          <w:tab w:val="num" w:pos="374"/>
          <w:tab w:val="num" w:pos="432"/>
        </w:tabs>
        <w:ind w:left="374" w:hanging="432"/>
        <w:rPr>
          <w:sz w:val="28"/>
          <w:szCs w:val="28"/>
        </w:rPr>
      </w:pPr>
      <w:bookmarkStart w:id="39" w:name="_Toc433893780"/>
      <w:r w:rsidRPr="009D027F">
        <w:rPr>
          <w:sz w:val="28"/>
          <w:szCs w:val="28"/>
        </w:rPr>
        <w:t>References</w:t>
      </w:r>
      <w:bookmarkEnd w:id="39"/>
    </w:p>
    <w:p w14:paraId="238EA502" w14:textId="77777777" w:rsidR="006B32C0" w:rsidRPr="00E405F5" w:rsidRDefault="006B32C0" w:rsidP="006B32C0">
      <w:pPr>
        <w:pStyle w:val="Bulleted"/>
      </w:pPr>
      <w:r w:rsidRPr="00E405F5">
        <w:rPr>
          <w:bCs/>
        </w:rPr>
        <w:t>SOW Reference 3.4.3</w:t>
      </w:r>
    </w:p>
    <w:p w14:paraId="238EA503" w14:textId="77777777" w:rsidR="00CF6472" w:rsidRPr="00BC73B6" w:rsidRDefault="00CF6472" w:rsidP="00CF6472">
      <w:pPr>
        <w:pStyle w:val="Bulleted"/>
      </w:pPr>
      <w:r w:rsidRPr="00D82858">
        <w:t>TSA MD 1100.30-17, Uniformed Services Employment and Reemployment</w:t>
      </w:r>
    </w:p>
    <w:p w14:paraId="238EA504" w14:textId="77777777" w:rsidR="00CF6472" w:rsidRPr="00BC73B6" w:rsidRDefault="00CF6472" w:rsidP="00CF6472">
      <w:pPr>
        <w:pStyle w:val="Bulleted"/>
      </w:pPr>
      <w:r w:rsidRPr="00D82858">
        <w:t>TSA MD 1100.30-17A, Handbook-Uniformed Service Employment and Reemployment (USERRA)</w:t>
      </w:r>
    </w:p>
    <w:p w14:paraId="238EA505" w14:textId="77777777" w:rsidR="00CF6472" w:rsidRPr="00BC73B6" w:rsidRDefault="00CF6472" w:rsidP="00CF6472">
      <w:pPr>
        <w:pStyle w:val="Bulleted"/>
      </w:pPr>
      <w:r w:rsidRPr="00D82858">
        <w:t>TSA MD 1100.63-1, Absence and Leave</w:t>
      </w:r>
    </w:p>
    <w:p w14:paraId="238EA506" w14:textId="77777777" w:rsidR="00CF6472" w:rsidRPr="004F771B" w:rsidRDefault="00CF6472" w:rsidP="00CF6472">
      <w:pPr>
        <w:pStyle w:val="Bulleted"/>
      </w:pPr>
      <w:r w:rsidRPr="00D82858">
        <w:t>TSA MD 1100.63-1A, Handbook-Absence and Leave</w:t>
      </w:r>
    </w:p>
    <w:p w14:paraId="238EA507" w14:textId="6902AA28" w:rsidR="006B32C0" w:rsidRPr="00E405F5" w:rsidRDefault="008A2FE7" w:rsidP="006B32C0">
      <w:pPr>
        <w:pStyle w:val="Bulleted"/>
      </w:pPr>
      <w:r>
        <w:t xml:space="preserve">SOP </w:t>
      </w:r>
      <w:r w:rsidR="006B32C0" w:rsidRPr="00E405F5">
        <w:t>SSC</w:t>
      </w:r>
      <w:r>
        <w:t>-017, Mailroom-Incoming Mail</w:t>
      </w:r>
    </w:p>
    <w:p w14:paraId="238EA508" w14:textId="085C34A8" w:rsidR="006B32C0" w:rsidRPr="00E405F5" w:rsidRDefault="008A2FE7" w:rsidP="006B32C0">
      <w:pPr>
        <w:pStyle w:val="Bulleted"/>
      </w:pPr>
      <w:r>
        <w:t>SOP SSC-018, Mailroom-Outgoing Mail</w:t>
      </w:r>
    </w:p>
    <w:p w14:paraId="238EA509" w14:textId="511DE77C" w:rsidR="00ED75E7" w:rsidRDefault="008A2FE7" w:rsidP="006B32C0">
      <w:pPr>
        <w:pStyle w:val="Bulleted"/>
      </w:pPr>
      <w:r>
        <w:t>SOP HLP-007, Help Desk Tier 1 Process</w:t>
      </w:r>
    </w:p>
    <w:p w14:paraId="347A410A" w14:textId="3F96ACBF" w:rsidR="008A2FE7" w:rsidRDefault="008A2FE7" w:rsidP="006B32C0">
      <w:pPr>
        <w:pStyle w:val="Bulleted"/>
      </w:pPr>
      <w:r>
        <w:t>SOP PER-039, Processing Personnel Actions in RPA and EmpowHR</w:t>
      </w:r>
    </w:p>
    <w:p w14:paraId="03466B80" w14:textId="1DED0BB0" w:rsidR="008A2FE7" w:rsidRDefault="008A2FE7" w:rsidP="006B32C0">
      <w:pPr>
        <w:pStyle w:val="Bulleted"/>
      </w:pPr>
      <w:r>
        <w:t>SOP PER-029, Manual Processing of Historical Personnel Actions</w:t>
      </w:r>
    </w:p>
    <w:p w14:paraId="126DEB6A" w14:textId="7F1A479A" w:rsidR="008A2FE7" w:rsidRDefault="008A2FE7" w:rsidP="006B32C0">
      <w:pPr>
        <w:pStyle w:val="Bulleted"/>
      </w:pPr>
      <w:r>
        <w:t>SOP PAY-007, Leave Audit/Leave Adjustment</w:t>
      </w:r>
    </w:p>
    <w:p w14:paraId="29E63209" w14:textId="7B389D4F" w:rsidR="008A2FE7" w:rsidRDefault="008A2FE7" w:rsidP="006B32C0">
      <w:pPr>
        <w:pStyle w:val="Bulleted"/>
      </w:pPr>
      <w:r>
        <w:t>IOP PMO-SEC-008, Protecting Personally Identifiable Information</w:t>
      </w:r>
    </w:p>
    <w:p w14:paraId="2E39D1F6" w14:textId="45F7E2D3" w:rsidR="008A2FE7" w:rsidRPr="00E405F5" w:rsidRDefault="008A2FE7" w:rsidP="006B32C0">
      <w:pPr>
        <w:pStyle w:val="Bulleted"/>
      </w:pPr>
      <w:r>
        <w:t>IOP PMO-DCM-003, HRAccess Internal Operating Procedure for Creating and Revising Standard Operating Procedures</w:t>
      </w:r>
    </w:p>
    <w:p w14:paraId="238EA50A" w14:textId="77777777" w:rsidR="002D54A5" w:rsidRPr="00E405F5" w:rsidRDefault="00AE73DA" w:rsidP="002D54A5">
      <w:pPr>
        <w:pStyle w:val="Bulleted"/>
        <w:tabs>
          <w:tab w:val="clear" w:pos="720"/>
          <w:tab w:val="num" w:pos="360"/>
          <w:tab w:val="num" w:pos="432"/>
        </w:tabs>
      </w:pPr>
      <w:r w:rsidRPr="00E405F5">
        <w:t xml:space="preserve">5 U. S. C. 5514 (Collection by Offset from Indebted Employees), Office of Personnel Management (OPM) and </w:t>
      </w:r>
      <w:r w:rsidR="002D4863" w:rsidRPr="00E405F5">
        <w:t>the</w:t>
      </w:r>
      <w:r w:rsidRPr="00E405F5">
        <w:t xml:space="preserve"> Federal Claims Collection Standards.</w:t>
      </w:r>
    </w:p>
    <w:p w14:paraId="238EA50B" w14:textId="77777777" w:rsidR="00AE77DA" w:rsidRPr="00E405F5" w:rsidRDefault="00AC499C" w:rsidP="00AE77DA">
      <w:pPr>
        <w:pStyle w:val="Bulleted"/>
      </w:pPr>
      <w:hyperlink r:id="rId27" w:history="1">
        <w:r w:rsidR="00AE77DA" w:rsidRPr="00E405F5">
          <w:rPr>
            <w:rStyle w:val="Hyperlink"/>
            <w:rFonts w:cs="Arial"/>
          </w:rPr>
          <w:t>http://www.dfas.mil/civilianpay/civiliandeployment/work-schedule-examples.pdf</w:t>
        </w:r>
      </w:hyperlink>
    </w:p>
    <w:p w14:paraId="238EA50C" w14:textId="77777777" w:rsidR="00AE77DA" w:rsidRPr="00E405F5" w:rsidRDefault="00AC499C" w:rsidP="00AE77DA">
      <w:pPr>
        <w:pStyle w:val="Bulleted"/>
      </w:pPr>
      <w:hyperlink r:id="rId28" w:history="1">
        <w:r w:rsidR="00AE77DA" w:rsidRPr="00E405F5">
          <w:rPr>
            <w:rStyle w:val="Hyperlink"/>
            <w:rFonts w:cs="Arial"/>
          </w:rPr>
          <w:t>http://www.dfas.mil/civilianpay/civiliandeployment/guidelines-for-military-leave.pdf</w:t>
        </w:r>
      </w:hyperlink>
    </w:p>
    <w:p w14:paraId="238EA50D" w14:textId="77777777" w:rsidR="00AE77DA" w:rsidRPr="00E405F5" w:rsidRDefault="00AC499C" w:rsidP="00AE77DA">
      <w:pPr>
        <w:pStyle w:val="Bulleted"/>
      </w:pPr>
      <w:hyperlink r:id="rId29" w:history="1">
        <w:r w:rsidR="00AE77DA" w:rsidRPr="00E405F5">
          <w:rPr>
            <w:rStyle w:val="Hyperlink"/>
            <w:rFonts w:cs="Arial"/>
          </w:rPr>
          <w:t>http://uscode.house.gov/download/pls/Title_10.txt</w:t>
        </w:r>
      </w:hyperlink>
    </w:p>
    <w:p w14:paraId="238EA50E" w14:textId="77777777" w:rsidR="00AE77DA" w:rsidRPr="00E405F5" w:rsidRDefault="00AC499C" w:rsidP="002D54A5">
      <w:pPr>
        <w:pStyle w:val="Bulleted"/>
        <w:tabs>
          <w:tab w:val="clear" w:pos="720"/>
          <w:tab w:val="num" w:pos="360"/>
          <w:tab w:val="num" w:pos="432"/>
        </w:tabs>
      </w:pPr>
      <w:hyperlink r:id="rId30" w:history="1">
        <w:r w:rsidR="00AE77DA" w:rsidRPr="00E405F5">
          <w:rPr>
            <w:rStyle w:val="Hyperlink"/>
            <w:rFonts w:cs="Arial"/>
          </w:rPr>
          <w:t>http://www.opm.gov/FAQS/QA.aspx?fid=e64d74ab-20a3-484c-8682-d2a2b46c22da&amp;pid=98672c9c-c6b5-4707-897b-38705b196284</w:t>
        </w:r>
      </w:hyperlink>
    </w:p>
    <w:p w14:paraId="238EA50F" w14:textId="77777777" w:rsidR="002D54A5" w:rsidRPr="009D027F" w:rsidRDefault="002D54A5" w:rsidP="002D54A5">
      <w:pPr>
        <w:pStyle w:val="Heading1"/>
        <w:numPr>
          <w:ilvl w:val="0"/>
          <w:numId w:val="1"/>
        </w:numPr>
        <w:tabs>
          <w:tab w:val="clear" w:pos="1800"/>
          <w:tab w:val="num" w:pos="374"/>
          <w:tab w:val="num" w:pos="432"/>
        </w:tabs>
        <w:ind w:left="374" w:hanging="432"/>
        <w:rPr>
          <w:sz w:val="28"/>
          <w:szCs w:val="28"/>
        </w:rPr>
      </w:pPr>
      <w:bookmarkStart w:id="40" w:name="_Toc433893781"/>
      <w:r w:rsidRPr="009D027F">
        <w:rPr>
          <w:sz w:val="28"/>
          <w:szCs w:val="28"/>
        </w:rPr>
        <w:t>Reports</w:t>
      </w:r>
      <w:bookmarkEnd w:id="40"/>
    </w:p>
    <w:p w14:paraId="238EA510" w14:textId="1DADD35B" w:rsidR="002D54A5" w:rsidRPr="00E405F5" w:rsidRDefault="002D54A5" w:rsidP="002D54A5">
      <w:pPr>
        <w:pStyle w:val="Bulleted"/>
        <w:tabs>
          <w:tab w:val="clear" w:pos="720"/>
          <w:tab w:val="num" w:pos="360"/>
          <w:tab w:val="num" w:pos="432"/>
        </w:tabs>
      </w:pPr>
      <w:r w:rsidRPr="00E405F5">
        <w:t xml:space="preserve">CULP 142 </w:t>
      </w:r>
      <w:r w:rsidR="00540D7D">
        <w:t>–</w:t>
      </w:r>
      <w:r w:rsidRPr="00E405F5">
        <w:t xml:space="preserve"> Provides list of separations greater than 90 days old that require research and payout for Lump Sum Payment.</w:t>
      </w:r>
    </w:p>
    <w:p w14:paraId="238EA511" w14:textId="6F4D392F" w:rsidR="002D54A5" w:rsidRPr="00E405F5" w:rsidRDefault="002D54A5" w:rsidP="002D54A5">
      <w:pPr>
        <w:pStyle w:val="Bulleted"/>
        <w:tabs>
          <w:tab w:val="clear" w:pos="720"/>
          <w:tab w:val="num" w:pos="360"/>
          <w:tab w:val="num" w:pos="432"/>
        </w:tabs>
      </w:pPr>
      <w:r w:rsidRPr="00E405F5">
        <w:t xml:space="preserve">CULP 99 </w:t>
      </w:r>
      <w:r w:rsidR="00540D7D">
        <w:t>–</w:t>
      </w:r>
      <w:r w:rsidRPr="00E405F5">
        <w:t xml:space="preserve"> Provides a list of T&amp;A’s with missing personnel actions which require an action to be taken by the Personnel Action Processing office before the T&amp;A can be processed.</w:t>
      </w:r>
    </w:p>
    <w:p w14:paraId="238EA512" w14:textId="571D27F5" w:rsidR="002D54A5" w:rsidRPr="00E405F5" w:rsidRDefault="002D54A5" w:rsidP="002D54A5">
      <w:pPr>
        <w:pStyle w:val="Bulleted"/>
        <w:tabs>
          <w:tab w:val="clear" w:pos="720"/>
          <w:tab w:val="num" w:pos="360"/>
          <w:tab w:val="num" w:pos="432"/>
        </w:tabs>
      </w:pPr>
      <w:r w:rsidRPr="00E405F5">
        <w:t xml:space="preserve">CULP 13 </w:t>
      </w:r>
      <w:r w:rsidR="00540D7D">
        <w:t>–</w:t>
      </w:r>
      <w:r w:rsidRPr="00E405F5">
        <w:t xml:space="preserve"> Provides a list of missing T&amp;A records.</w:t>
      </w:r>
    </w:p>
    <w:p w14:paraId="238EA513" w14:textId="5E3FB374" w:rsidR="002D54A5" w:rsidRPr="00E405F5" w:rsidRDefault="002D54A5" w:rsidP="002D54A5">
      <w:pPr>
        <w:pStyle w:val="Bulleted"/>
        <w:tabs>
          <w:tab w:val="clear" w:pos="720"/>
          <w:tab w:val="num" w:pos="360"/>
          <w:tab w:val="num" w:pos="432"/>
        </w:tabs>
      </w:pPr>
      <w:r w:rsidRPr="00E405F5">
        <w:t xml:space="preserve">CULP 148 </w:t>
      </w:r>
      <w:r w:rsidR="00540D7D">
        <w:t>–</w:t>
      </w:r>
      <w:r w:rsidRPr="00E405F5">
        <w:t xml:space="preserve"> Provides an alphabetical list of separated employees who have an outstanding leave balance on the database. Employees who have been separated for 10 days or more and for whom lump sum payments have not been processed through the automated system are identified with an asterisk.</w:t>
      </w:r>
      <w:r w:rsidRPr="00E405F5">
        <w:tab/>
      </w:r>
    </w:p>
    <w:p w14:paraId="238EA516" w14:textId="77777777" w:rsidR="004F4E31" w:rsidRPr="009D027F" w:rsidRDefault="004F4E31" w:rsidP="00926708">
      <w:pPr>
        <w:pStyle w:val="Heading1"/>
        <w:numPr>
          <w:ilvl w:val="0"/>
          <w:numId w:val="1"/>
        </w:numPr>
        <w:tabs>
          <w:tab w:val="clear" w:pos="1800"/>
          <w:tab w:val="num" w:pos="374"/>
          <w:tab w:val="num" w:pos="432"/>
        </w:tabs>
        <w:ind w:left="374" w:hanging="432"/>
        <w:rPr>
          <w:sz w:val="28"/>
          <w:szCs w:val="28"/>
        </w:rPr>
      </w:pPr>
      <w:bookmarkStart w:id="41" w:name="_Toc433893782"/>
      <w:r w:rsidRPr="009D027F">
        <w:rPr>
          <w:sz w:val="28"/>
          <w:szCs w:val="28"/>
        </w:rPr>
        <w:t>Tables</w:t>
      </w:r>
      <w:bookmarkEnd w:id="41"/>
    </w:p>
    <w:p w14:paraId="238EA517" w14:textId="03791E7A" w:rsidR="004F4E31" w:rsidRPr="007A1D63" w:rsidRDefault="004F4E31" w:rsidP="007A1D63">
      <w:pPr>
        <w:pStyle w:val="Heading2"/>
        <w:keepLines w:val="0"/>
        <w:numPr>
          <w:ilvl w:val="1"/>
          <w:numId w:val="1"/>
        </w:numPr>
        <w:spacing w:before="360" w:after="100" w:afterAutospacing="1" w:line="240" w:lineRule="auto"/>
        <w:rPr>
          <w:b/>
          <w:sz w:val="22"/>
          <w:szCs w:val="22"/>
        </w:rPr>
      </w:pPr>
      <w:bookmarkStart w:id="42" w:name="_9.1_Table_1"/>
      <w:bookmarkStart w:id="43" w:name="_Toc433893783"/>
      <w:bookmarkEnd w:id="42"/>
      <w:r w:rsidRPr="007A1D63">
        <w:rPr>
          <w:b/>
          <w:sz w:val="22"/>
          <w:szCs w:val="22"/>
        </w:rPr>
        <w:t xml:space="preserve">Table </w:t>
      </w:r>
      <w:r w:rsidR="0093217D" w:rsidRPr="007A1D63">
        <w:rPr>
          <w:b/>
          <w:sz w:val="22"/>
          <w:szCs w:val="22"/>
        </w:rPr>
        <w:fldChar w:fldCharType="begin"/>
      </w:r>
      <w:r w:rsidRPr="007A1D63">
        <w:rPr>
          <w:b/>
          <w:sz w:val="22"/>
          <w:szCs w:val="22"/>
        </w:rPr>
        <w:instrText xml:space="preserve"> SEQ Table \* ARABIC </w:instrText>
      </w:r>
      <w:r w:rsidR="0093217D" w:rsidRPr="007A1D63">
        <w:rPr>
          <w:b/>
          <w:sz w:val="22"/>
          <w:szCs w:val="22"/>
        </w:rPr>
        <w:fldChar w:fldCharType="separate"/>
      </w:r>
      <w:r w:rsidR="00100DCA" w:rsidRPr="007A1D63">
        <w:rPr>
          <w:b/>
          <w:sz w:val="22"/>
          <w:szCs w:val="22"/>
        </w:rPr>
        <w:t>1</w:t>
      </w:r>
      <w:bookmarkEnd w:id="43"/>
      <w:r w:rsidR="0093217D" w:rsidRPr="007A1D63">
        <w:rPr>
          <w:b/>
          <w:sz w:val="22"/>
          <w:szCs w:val="22"/>
        </w:rPr>
        <w:fldChar w:fldCharType="end"/>
      </w:r>
    </w:p>
    <w:tbl>
      <w:tblPr>
        <w:tblW w:w="919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3150"/>
        <w:gridCol w:w="4500"/>
      </w:tblGrid>
      <w:tr w:rsidR="00EB09C4" w:rsidRPr="00E405F5" w14:paraId="238EA51D" w14:textId="77777777" w:rsidTr="00EB09C4">
        <w:trPr>
          <w:trHeight w:val="368"/>
        </w:trPr>
        <w:tc>
          <w:tcPr>
            <w:tcW w:w="1548" w:type="dxa"/>
            <w:tcBorders>
              <w:top w:val="single" w:sz="8" w:space="0" w:color="000000"/>
              <w:bottom w:val="single" w:sz="8" w:space="0" w:color="000000"/>
              <w:right w:val="single" w:sz="8" w:space="0" w:color="000000"/>
            </w:tcBorders>
          </w:tcPr>
          <w:p w14:paraId="238EA518"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b/>
                <w:bCs/>
                <w:color w:val="000000"/>
              </w:rPr>
              <w:t xml:space="preserve">Statutory Authority </w:t>
            </w:r>
          </w:p>
          <w:p w14:paraId="238EA519"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b/>
                <w:bCs/>
                <w:color w:val="000000"/>
              </w:rPr>
              <w:t xml:space="preserve">(37 U.S.C.) </w:t>
            </w:r>
          </w:p>
        </w:tc>
        <w:tc>
          <w:tcPr>
            <w:tcW w:w="3150" w:type="dxa"/>
            <w:tcBorders>
              <w:top w:val="single" w:sz="8" w:space="0" w:color="000000"/>
              <w:left w:val="single" w:sz="8" w:space="0" w:color="000000"/>
              <w:bottom w:val="single" w:sz="8" w:space="0" w:color="000000"/>
              <w:right w:val="single" w:sz="8" w:space="0" w:color="000000"/>
            </w:tcBorders>
          </w:tcPr>
          <w:p w14:paraId="238EA51A"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b/>
                <w:bCs/>
                <w:color w:val="000000"/>
              </w:rPr>
              <w:t xml:space="preserve">Short </w:t>
            </w:r>
          </w:p>
          <w:p w14:paraId="238EA51B"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b/>
                <w:bCs/>
                <w:color w:val="000000"/>
              </w:rPr>
              <w:t xml:space="preserve">Name </w:t>
            </w:r>
          </w:p>
        </w:tc>
        <w:tc>
          <w:tcPr>
            <w:tcW w:w="4500" w:type="dxa"/>
            <w:tcBorders>
              <w:top w:val="single" w:sz="8" w:space="0" w:color="000000"/>
              <w:left w:val="single" w:sz="8" w:space="0" w:color="000000"/>
              <w:bottom w:val="single" w:sz="8" w:space="0" w:color="000000"/>
            </w:tcBorders>
          </w:tcPr>
          <w:p w14:paraId="238EA51C"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b/>
                <w:bCs/>
                <w:color w:val="000000"/>
              </w:rPr>
              <w:t xml:space="preserve">Military Pay and Allowances </w:t>
            </w:r>
          </w:p>
        </w:tc>
      </w:tr>
      <w:tr w:rsidR="00EB09C4" w:rsidRPr="00E405F5" w14:paraId="238EA589" w14:textId="77777777" w:rsidTr="00EB09C4">
        <w:trPr>
          <w:trHeight w:val="2434"/>
        </w:trPr>
        <w:tc>
          <w:tcPr>
            <w:tcW w:w="1548" w:type="dxa"/>
            <w:tcBorders>
              <w:top w:val="single" w:sz="8" w:space="0" w:color="000000"/>
              <w:bottom w:val="single" w:sz="8" w:space="0" w:color="000000"/>
              <w:right w:val="single" w:sz="8" w:space="0" w:color="000000"/>
            </w:tcBorders>
          </w:tcPr>
          <w:p w14:paraId="238EA51E"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204 </w:t>
            </w:r>
          </w:p>
          <w:p w14:paraId="238EA51F"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301 </w:t>
            </w:r>
          </w:p>
          <w:p w14:paraId="238EA520"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301a </w:t>
            </w:r>
          </w:p>
          <w:p w14:paraId="238EA521"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301c </w:t>
            </w:r>
          </w:p>
          <w:p w14:paraId="238EA522"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 </w:t>
            </w:r>
          </w:p>
          <w:p w14:paraId="238EA523" w14:textId="77777777" w:rsidR="000A71F0" w:rsidRPr="00E405F5" w:rsidRDefault="000A71F0" w:rsidP="00EB09C4">
            <w:pPr>
              <w:autoSpaceDE w:val="0"/>
              <w:autoSpaceDN w:val="0"/>
              <w:adjustRightInd w:val="0"/>
              <w:spacing w:after="0" w:line="240" w:lineRule="auto"/>
              <w:jc w:val="right"/>
              <w:rPr>
                <w:rFonts w:ascii="Arial" w:hAnsi="Arial" w:cs="Arial"/>
                <w:color w:val="000000"/>
              </w:rPr>
            </w:pPr>
          </w:p>
          <w:p w14:paraId="238EA524"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302a </w:t>
            </w:r>
          </w:p>
          <w:p w14:paraId="238EA525"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302b </w:t>
            </w:r>
          </w:p>
          <w:p w14:paraId="238EA526" w14:textId="77777777" w:rsidR="000A71F0" w:rsidRPr="00E405F5" w:rsidRDefault="000A71F0" w:rsidP="00EB09C4">
            <w:pPr>
              <w:autoSpaceDE w:val="0"/>
              <w:autoSpaceDN w:val="0"/>
              <w:adjustRightInd w:val="0"/>
              <w:spacing w:after="0" w:line="240" w:lineRule="auto"/>
              <w:jc w:val="right"/>
              <w:rPr>
                <w:rFonts w:ascii="Arial" w:hAnsi="Arial" w:cs="Arial"/>
                <w:color w:val="000000"/>
              </w:rPr>
            </w:pPr>
          </w:p>
          <w:p w14:paraId="238EA527"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302c </w:t>
            </w:r>
          </w:p>
          <w:p w14:paraId="238EA528" w14:textId="77777777" w:rsidR="000A71F0" w:rsidRPr="00E405F5" w:rsidRDefault="000A71F0" w:rsidP="00EB09C4">
            <w:pPr>
              <w:autoSpaceDE w:val="0"/>
              <w:autoSpaceDN w:val="0"/>
              <w:adjustRightInd w:val="0"/>
              <w:spacing w:after="0" w:line="240" w:lineRule="auto"/>
              <w:jc w:val="right"/>
              <w:rPr>
                <w:rFonts w:ascii="Arial" w:hAnsi="Arial" w:cs="Arial"/>
                <w:color w:val="000000"/>
              </w:rPr>
            </w:pPr>
          </w:p>
          <w:p w14:paraId="238EA529"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302e </w:t>
            </w:r>
          </w:p>
          <w:p w14:paraId="238EA52A"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302f </w:t>
            </w:r>
          </w:p>
          <w:p w14:paraId="238EA52B"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302g </w:t>
            </w:r>
          </w:p>
          <w:p w14:paraId="238EA52C" w14:textId="77777777" w:rsidR="000A71F0" w:rsidRPr="00E405F5" w:rsidRDefault="000A71F0" w:rsidP="00EB09C4">
            <w:pPr>
              <w:autoSpaceDE w:val="0"/>
              <w:autoSpaceDN w:val="0"/>
              <w:adjustRightInd w:val="0"/>
              <w:spacing w:after="0" w:line="240" w:lineRule="auto"/>
              <w:jc w:val="right"/>
              <w:rPr>
                <w:rFonts w:ascii="Arial" w:hAnsi="Arial" w:cs="Arial"/>
                <w:color w:val="000000"/>
              </w:rPr>
            </w:pPr>
          </w:p>
          <w:p w14:paraId="238EA52D"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302i </w:t>
            </w:r>
          </w:p>
          <w:p w14:paraId="238EA52E"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303 </w:t>
            </w:r>
          </w:p>
          <w:p w14:paraId="238EA52F"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304 </w:t>
            </w:r>
          </w:p>
          <w:p w14:paraId="238EA530"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Sec. 305</w:t>
            </w:r>
          </w:p>
          <w:p w14:paraId="238EA531"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305a </w:t>
            </w:r>
          </w:p>
          <w:p w14:paraId="238EA532"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305b </w:t>
            </w:r>
          </w:p>
          <w:p w14:paraId="238EA533" w14:textId="77777777" w:rsidR="000A71F0" w:rsidRPr="00E405F5" w:rsidRDefault="000A71F0" w:rsidP="00EB09C4">
            <w:pPr>
              <w:spacing w:after="0" w:line="240" w:lineRule="auto"/>
              <w:jc w:val="right"/>
              <w:rPr>
                <w:rFonts w:ascii="Arial" w:hAnsi="Arial" w:cs="Arial"/>
                <w:color w:val="000000"/>
              </w:rPr>
            </w:pPr>
          </w:p>
          <w:p w14:paraId="238EA534"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306 </w:t>
            </w:r>
          </w:p>
          <w:p w14:paraId="238EA535"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307a </w:t>
            </w:r>
          </w:p>
          <w:p w14:paraId="238EA536" w14:textId="77777777" w:rsidR="000A71F0"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308d </w:t>
            </w:r>
          </w:p>
          <w:p w14:paraId="238EA537"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310 </w:t>
            </w:r>
          </w:p>
          <w:p w14:paraId="238EA538"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314 </w:t>
            </w:r>
          </w:p>
          <w:p w14:paraId="238EA539" w14:textId="77777777" w:rsidR="000A71F0" w:rsidRPr="00E405F5" w:rsidRDefault="000A71F0" w:rsidP="00EB09C4">
            <w:pPr>
              <w:spacing w:after="0" w:line="240" w:lineRule="auto"/>
              <w:jc w:val="right"/>
              <w:rPr>
                <w:rFonts w:ascii="Arial" w:hAnsi="Arial" w:cs="Arial"/>
                <w:color w:val="000000"/>
              </w:rPr>
            </w:pPr>
          </w:p>
          <w:p w14:paraId="238EA53A"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319 </w:t>
            </w:r>
          </w:p>
          <w:p w14:paraId="238EA53B"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320 </w:t>
            </w:r>
          </w:p>
          <w:p w14:paraId="238EA53C"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321 </w:t>
            </w:r>
          </w:p>
          <w:p w14:paraId="238EA53D"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402 </w:t>
            </w:r>
          </w:p>
          <w:p w14:paraId="238EA53E"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402a </w:t>
            </w:r>
          </w:p>
          <w:p w14:paraId="238EA53F"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Sec. 403 </w:t>
            </w:r>
          </w:p>
          <w:p w14:paraId="238EA540"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Sec. 427  </w:t>
            </w:r>
          </w:p>
        </w:tc>
        <w:tc>
          <w:tcPr>
            <w:tcW w:w="3150" w:type="dxa"/>
            <w:tcBorders>
              <w:top w:val="single" w:sz="8" w:space="0" w:color="000000"/>
              <w:left w:val="single" w:sz="8" w:space="0" w:color="000000"/>
              <w:bottom w:val="single" w:sz="8" w:space="0" w:color="000000"/>
              <w:right w:val="single" w:sz="8" w:space="0" w:color="000000"/>
            </w:tcBorders>
          </w:tcPr>
          <w:p w14:paraId="238EA541"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BASE PAY </w:t>
            </w:r>
          </w:p>
          <w:p w14:paraId="238EA542"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HDIP </w:t>
            </w:r>
          </w:p>
          <w:p w14:paraId="238EA543"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ACIP </w:t>
            </w:r>
          </w:p>
          <w:p w14:paraId="238EA544"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SDIP </w:t>
            </w:r>
          </w:p>
          <w:p w14:paraId="238EA545"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VSP/ASP/BCP </w:t>
            </w:r>
          </w:p>
          <w:p w14:paraId="238EA546"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p>
          <w:p w14:paraId="238EA547"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BCP </w:t>
            </w:r>
          </w:p>
          <w:p w14:paraId="238EA548"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VSP/ASP/BCP </w:t>
            </w:r>
          </w:p>
          <w:p w14:paraId="238EA549"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p>
          <w:p w14:paraId="238EA54A"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PSYCHOLOGIST DIPL PAY </w:t>
            </w:r>
          </w:p>
          <w:p w14:paraId="238EA54B"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p>
          <w:p w14:paraId="238EA54C" w14:textId="09450464"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NURSES</w:t>
            </w:r>
            <w:r w:rsidR="00540D7D">
              <w:rPr>
                <w:rFonts w:ascii="Arial" w:hAnsi="Arial" w:cs="Arial"/>
                <w:color w:val="000000"/>
              </w:rPr>
              <w:t>’</w:t>
            </w:r>
            <w:r w:rsidRPr="00E405F5">
              <w:rPr>
                <w:rFonts w:ascii="Arial" w:hAnsi="Arial" w:cs="Arial"/>
                <w:color w:val="000000"/>
              </w:rPr>
              <w:t xml:space="preserve"> MEDICAL BNS </w:t>
            </w:r>
          </w:p>
          <w:p w14:paraId="238EA54D"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&lt;NONE&gt; </w:t>
            </w:r>
          </w:p>
          <w:p w14:paraId="238EA54E"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&lt;NONE&gt; </w:t>
            </w:r>
          </w:p>
          <w:p w14:paraId="238EA54F"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p>
          <w:p w14:paraId="238EA550"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&lt;NONE&gt; </w:t>
            </w:r>
          </w:p>
          <w:p w14:paraId="238EA551"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VETERINARIAN SPECIAL PAY </w:t>
            </w:r>
          </w:p>
          <w:p w14:paraId="238EA552"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DVDY </w:t>
            </w:r>
          </w:p>
          <w:p w14:paraId="238EA553"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HDP</w:t>
            </w:r>
          </w:p>
          <w:p w14:paraId="238EA554"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CSP </w:t>
            </w:r>
          </w:p>
          <w:p w14:paraId="238EA555"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SPEC DUTY ASSIGN </w:t>
            </w:r>
          </w:p>
          <w:p w14:paraId="238EA556" w14:textId="77777777" w:rsidR="00EB09C4" w:rsidRPr="00E405F5" w:rsidRDefault="00EB09C4" w:rsidP="00EB09C4">
            <w:pPr>
              <w:spacing w:after="0" w:line="240" w:lineRule="auto"/>
              <w:jc w:val="right"/>
              <w:rPr>
                <w:rFonts w:ascii="Arial" w:hAnsi="Arial" w:cs="Arial"/>
                <w:color w:val="000000"/>
              </w:rPr>
            </w:pPr>
          </w:p>
          <w:p w14:paraId="238EA557"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&lt;NONE&gt; </w:t>
            </w:r>
          </w:p>
          <w:p w14:paraId="238EA558" w14:textId="77777777" w:rsidR="00EB09C4" w:rsidRPr="00E405F5" w:rsidRDefault="00EB09C4" w:rsidP="00EB09C4">
            <w:pPr>
              <w:spacing w:after="0" w:line="240" w:lineRule="auto"/>
              <w:jc w:val="right"/>
              <w:rPr>
                <w:rFonts w:ascii="Arial" w:hAnsi="Arial" w:cs="Arial"/>
                <w:color w:val="000000"/>
              </w:rPr>
            </w:pPr>
          </w:p>
          <w:p w14:paraId="238EA559"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AIP </w:t>
            </w:r>
          </w:p>
          <w:p w14:paraId="238EA55A"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&lt;NONE&gt; </w:t>
            </w:r>
          </w:p>
          <w:p w14:paraId="238EA55B"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HFP/IDP </w:t>
            </w:r>
          </w:p>
          <w:p w14:paraId="238EA55C"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&lt;NONE&gt; </w:t>
            </w:r>
          </w:p>
          <w:p w14:paraId="238EA55D" w14:textId="77777777" w:rsidR="00EB09C4" w:rsidRPr="00E405F5" w:rsidRDefault="00EB09C4" w:rsidP="00EB09C4">
            <w:pPr>
              <w:spacing w:after="0" w:line="240" w:lineRule="auto"/>
              <w:jc w:val="right"/>
              <w:rPr>
                <w:rFonts w:ascii="Arial" w:hAnsi="Arial" w:cs="Arial"/>
                <w:color w:val="000000"/>
              </w:rPr>
            </w:pPr>
          </w:p>
          <w:p w14:paraId="238EA55E"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SWO </w:t>
            </w:r>
          </w:p>
          <w:p w14:paraId="238EA55F"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CEFIP </w:t>
            </w:r>
          </w:p>
          <w:p w14:paraId="238EA560"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JACP </w:t>
            </w:r>
          </w:p>
          <w:p w14:paraId="238EA561"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BAS </w:t>
            </w:r>
          </w:p>
          <w:p w14:paraId="238EA562"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FSSA </w:t>
            </w:r>
          </w:p>
          <w:p w14:paraId="238EA563" w14:textId="77777777" w:rsidR="00EB09C4" w:rsidRPr="00E405F5" w:rsidRDefault="00EB09C4" w:rsidP="00EB09C4">
            <w:pPr>
              <w:spacing w:after="0" w:line="240" w:lineRule="auto"/>
              <w:jc w:val="right"/>
              <w:rPr>
                <w:rFonts w:ascii="Arial" w:hAnsi="Arial" w:cs="Arial"/>
                <w:color w:val="000000"/>
              </w:rPr>
            </w:pPr>
            <w:r w:rsidRPr="00E405F5">
              <w:rPr>
                <w:rFonts w:ascii="Arial" w:hAnsi="Arial" w:cs="Arial"/>
                <w:color w:val="000000"/>
              </w:rPr>
              <w:t xml:space="preserve">BAH </w:t>
            </w:r>
          </w:p>
          <w:p w14:paraId="238EA564"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FSH </w:t>
            </w:r>
          </w:p>
          <w:p w14:paraId="238EA565"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DIVE</w:t>
            </w:r>
          </w:p>
          <w:p w14:paraId="238EA566"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FLY</w:t>
            </w:r>
          </w:p>
          <w:p w14:paraId="238EA567" w14:textId="77777777" w:rsidR="00EB09C4" w:rsidRPr="00E405F5" w:rsidRDefault="00EB09C4" w:rsidP="00EB09C4">
            <w:pPr>
              <w:autoSpaceDE w:val="0"/>
              <w:autoSpaceDN w:val="0"/>
              <w:adjustRightInd w:val="0"/>
              <w:spacing w:after="0" w:line="240" w:lineRule="auto"/>
              <w:jc w:val="right"/>
              <w:rPr>
                <w:rFonts w:ascii="Arial" w:hAnsi="Arial" w:cs="Arial"/>
                <w:color w:val="000000"/>
              </w:rPr>
            </w:pPr>
            <w:r w:rsidRPr="00E405F5">
              <w:rPr>
                <w:rFonts w:ascii="Arial" w:hAnsi="Arial" w:cs="Arial"/>
                <w:color w:val="000000"/>
              </w:rPr>
              <w:t xml:space="preserve">DEMO </w:t>
            </w:r>
          </w:p>
        </w:tc>
        <w:tc>
          <w:tcPr>
            <w:tcW w:w="4500" w:type="dxa"/>
            <w:tcBorders>
              <w:top w:val="single" w:sz="8" w:space="0" w:color="000000"/>
              <w:left w:val="single" w:sz="8" w:space="0" w:color="000000"/>
              <w:bottom w:val="single" w:sz="8" w:space="0" w:color="000000"/>
            </w:tcBorders>
          </w:tcPr>
          <w:p w14:paraId="238EA568"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Basic Pay </w:t>
            </w:r>
          </w:p>
          <w:p w14:paraId="238EA569"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Hazardous Duty Incentive Pay </w:t>
            </w:r>
          </w:p>
          <w:p w14:paraId="238EA56A"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Aviation Career Incentive Pay </w:t>
            </w:r>
          </w:p>
          <w:p w14:paraId="238EA56B"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Submarine Duty Incentive Pay </w:t>
            </w:r>
          </w:p>
          <w:p w14:paraId="238EA56C"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Medical Officers (Variable, Additional &amp; Board Certified) </w:t>
            </w:r>
          </w:p>
          <w:p w14:paraId="238EA56D"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Optometrists </w:t>
            </w:r>
          </w:p>
          <w:p w14:paraId="238EA56E"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Dental Officers (Variable, Additional &amp; Board Certified) </w:t>
            </w:r>
          </w:p>
          <w:p w14:paraId="238EA56F"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Psychologists and Non-physician Health Care Providers </w:t>
            </w:r>
          </w:p>
          <w:p w14:paraId="238EA570"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Nurse Anesthetists </w:t>
            </w:r>
          </w:p>
          <w:p w14:paraId="238EA571"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Reserve Recalled or Retained Health Care Officers </w:t>
            </w:r>
          </w:p>
          <w:p w14:paraId="238EA572"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Selected Reserve Health Care Professionals in Critically Short Wartime Specialties </w:t>
            </w:r>
          </w:p>
          <w:p w14:paraId="238EA573"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Pharmacy Officers </w:t>
            </w:r>
          </w:p>
          <w:p w14:paraId="238EA574"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Special Pay for Veterinarians </w:t>
            </w:r>
          </w:p>
          <w:p w14:paraId="238EA575"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Diving Duty Special Pay </w:t>
            </w:r>
          </w:p>
          <w:p w14:paraId="238EA576"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Hardship Duty Pay</w:t>
            </w:r>
          </w:p>
          <w:p w14:paraId="238EA577"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Career Sea Pay </w:t>
            </w:r>
          </w:p>
          <w:p w14:paraId="238EA578"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Special Pay for Service as Member of Weapons of Mass Destruction Civil Support Team </w:t>
            </w:r>
          </w:p>
          <w:p w14:paraId="238EA579"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Special Pay for Officers Holding Positions of Unusual Responsibility and of Critical Nature </w:t>
            </w:r>
          </w:p>
          <w:p w14:paraId="238EA57A"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Assignment Incentive Pay </w:t>
            </w:r>
          </w:p>
          <w:p w14:paraId="238EA57B"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Designated Unit Pay for Enlisted Members </w:t>
            </w:r>
          </w:p>
          <w:p w14:paraId="238EA57C"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Hostile Fire/Imminent Danger Pay </w:t>
            </w:r>
          </w:p>
          <w:p w14:paraId="238EA57D"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Qualified Members Extending Duty at Designated Locations Overseas (see Note 1) </w:t>
            </w:r>
          </w:p>
          <w:p w14:paraId="238EA57E"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Surface Warfare Officer Continuation Pay </w:t>
            </w:r>
          </w:p>
          <w:p w14:paraId="238EA57F"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Career Enlisted Flyers Incentive Pay </w:t>
            </w:r>
          </w:p>
          <w:p w14:paraId="238EA580"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Judge Advocate Continuation Pay </w:t>
            </w:r>
          </w:p>
          <w:p w14:paraId="238EA581"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Basic Allowance for Subsistence </w:t>
            </w:r>
          </w:p>
          <w:p w14:paraId="238EA582"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Family Subsistence Supplemental Allowance </w:t>
            </w:r>
          </w:p>
          <w:p w14:paraId="238EA583" w14:textId="77777777" w:rsidR="00EB09C4" w:rsidRPr="00E405F5" w:rsidRDefault="00EB09C4" w:rsidP="00EB09C4">
            <w:pPr>
              <w:spacing w:after="0" w:line="240" w:lineRule="auto"/>
              <w:rPr>
                <w:rFonts w:ascii="Arial" w:hAnsi="Arial" w:cs="Arial"/>
                <w:color w:val="000000"/>
              </w:rPr>
            </w:pPr>
            <w:r w:rsidRPr="00E405F5">
              <w:rPr>
                <w:rFonts w:ascii="Arial" w:hAnsi="Arial" w:cs="Arial"/>
                <w:color w:val="000000"/>
              </w:rPr>
              <w:t xml:space="preserve">Basic Allowance for Housing </w:t>
            </w:r>
          </w:p>
          <w:p w14:paraId="238EA584"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Family Separation Allowance  </w:t>
            </w:r>
          </w:p>
          <w:p w14:paraId="238EA585"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Dive Pay</w:t>
            </w:r>
          </w:p>
          <w:p w14:paraId="238EA586"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Fly Pay</w:t>
            </w:r>
          </w:p>
          <w:p w14:paraId="238EA587"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Demo Pay</w:t>
            </w:r>
          </w:p>
          <w:p w14:paraId="238EA588" w14:textId="77777777" w:rsidR="00EB09C4" w:rsidRPr="00E405F5" w:rsidRDefault="00EB09C4" w:rsidP="00EB09C4">
            <w:pPr>
              <w:autoSpaceDE w:val="0"/>
              <w:autoSpaceDN w:val="0"/>
              <w:adjustRightInd w:val="0"/>
              <w:spacing w:after="0" w:line="240" w:lineRule="auto"/>
              <w:rPr>
                <w:rFonts w:ascii="Arial" w:hAnsi="Arial" w:cs="Arial"/>
                <w:color w:val="000000"/>
              </w:rPr>
            </w:pPr>
            <w:r w:rsidRPr="00E405F5">
              <w:rPr>
                <w:rFonts w:ascii="Arial" w:hAnsi="Arial" w:cs="Arial"/>
                <w:color w:val="000000"/>
              </w:rPr>
              <w:t>Parachute Pay</w:t>
            </w:r>
          </w:p>
        </w:tc>
      </w:tr>
    </w:tbl>
    <w:p w14:paraId="238EA58A" w14:textId="77777777" w:rsidR="00EB09C4" w:rsidRPr="00E405F5" w:rsidRDefault="00EB09C4" w:rsidP="00EB09C4">
      <w:pPr>
        <w:rPr>
          <w:rFonts w:ascii="Arial" w:hAnsi="Arial" w:cs="Arial"/>
        </w:rPr>
      </w:pPr>
    </w:p>
    <w:p w14:paraId="238EA58B" w14:textId="2700A938" w:rsidR="00EB09C4" w:rsidRPr="007A1D63" w:rsidRDefault="00EB09C4" w:rsidP="007A1D63">
      <w:pPr>
        <w:pStyle w:val="Heading2"/>
        <w:keepLines w:val="0"/>
        <w:numPr>
          <w:ilvl w:val="1"/>
          <w:numId w:val="1"/>
        </w:numPr>
        <w:spacing w:before="360" w:after="100" w:afterAutospacing="1" w:line="240" w:lineRule="auto"/>
        <w:rPr>
          <w:b/>
          <w:sz w:val="22"/>
          <w:szCs w:val="22"/>
        </w:rPr>
      </w:pPr>
      <w:bookmarkStart w:id="44" w:name="_9.2_Table_2"/>
      <w:bookmarkStart w:id="45" w:name="_Toc433893784"/>
      <w:bookmarkEnd w:id="44"/>
      <w:r w:rsidRPr="007A1D63">
        <w:rPr>
          <w:b/>
          <w:sz w:val="22"/>
          <w:szCs w:val="22"/>
        </w:rPr>
        <w:t xml:space="preserve">Table </w:t>
      </w:r>
      <w:r w:rsidR="0093217D" w:rsidRPr="007A1D63">
        <w:rPr>
          <w:b/>
          <w:sz w:val="22"/>
          <w:szCs w:val="22"/>
        </w:rPr>
        <w:fldChar w:fldCharType="begin"/>
      </w:r>
      <w:r w:rsidRPr="007A1D63">
        <w:rPr>
          <w:b/>
          <w:sz w:val="22"/>
          <w:szCs w:val="22"/>
        </w:rPr>
        <w:instrText xml:space="preserve"> SEQ Table \* ARABIC </w:instrText>
      </w:r>
      <w:r w:rsidR="0093217D" w:rsidRPr="007A1D63">
        <w:rPr>
          <w:b/>
          <w:sz w:val="22"/>
          <w:szCs w:val="22"/>
        </w:rPr>
        <w:fldChar w:fldCharType="separate"/>
      </w:r>
      <w:r w:rsidR="00100DCA" w:rsidRPr="007A1D63">
        <w:rPr>
          <w:b/>
          <w:sz w:val="22"/>
          <w:szCs w:val="22"/>
        </w:rPr>
        <w:t>2</w:t>
      </w:r>
      <w:bookmarkEnd w:id="45"/>
      <w:r w:rsidR="0093217D" w:rsidRPr="007A1D63">
        <w:rPr>
          <w:b/>
          <w:sz w:val="22"/>
          <w:szCs w:val="22"/>
        </w:rPr>
        <w:fldChar w:fldCharType="end"/>
      </w:r>
    </w:p>
    <w:tbl>
      <w:tblPr>
        <w:tblW w:w="0" w:type="auto"/>
        <w:tblBorders>
          <w:top w:val="nil"/>
          <w:left w:val="nil"/>
          <w:bottom w:val="nil"/>
          <w:right w:val="nil"/>
        </w:tblBorders>
        <w:tblLayout w:type="fixed"/>
        <w:tblLook w:val="0000" w:firstRow="0" w:lastRow="0" w:firstColumn="0" w:lastColumn="0" w:noHBand="0" w:noVBand="0"/>
      </w:tblPr>
      <w:tblGrid>
        <w:gridCol w:w="1470"/>
        <w:gridCol w:w="2125"/>
        <w:gridCol w:w="3007"/>
        <w:gridCol w:w="2790"/>
      </w:tblGrid>
      <w:tr w:rsidR="004F4E31" w:rsidRPr="00E405F5" w14:paraId="238EA590" w14:textId="77777777">
        <w:trPr>
          <w:trHeight w:val="977"/>
        </w:trPr>
        <w:tc>
          <w:tcPr>
            <w:tcW w:w="1470" w:type="dxa"/>
            <w:tcBorders>
              <w:top w:val="single" w:sz="6" w:space="0" w:color="000000"/>
              <w:left w:val="single" w:sz="6" w:space="0" w:color="000000"/>
              <w:bottom w:val="single" w:sz="6" w:space="0" w:color="000000"/>
              <w:right w:val="single" w:sz="6" w:space="0" w:color="000000"/>
            </w:tcBorders>
          </w:tcPr>
          <w:p w14:paraId="238EA58C"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Hours in the regularly scheduled biweekly pay period </w:t>
            </w:r>
          </w:p>
        </w:tc>
        <w:tc>
          <w:tcPr>
            <w:tcW w:w="2125" w:type="dxa"/>
            <w:tcBorders>
              <w:top w:val="single" w:sz="6" w:space="0" w:color="000000"/>
              <w:left w:val="single" w:sz="6" w:space="0" w:color="000000"/>
              <w:bottom w:val="single" w:sz="6" w:space="0" w:color="000000"/>
              <w:right w:val="single" w:sz="6" w:space="0" w:color="000000"/>
            </w:tcBorders>
          </w:tcPr>
          <w:p w14:paraId="238EA58D" w14:textId="31226CB0"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Ratio of hours in the regularly scheduled pay period to an 80hour pay </w:t>
            </w:r>
            <w:r w:rsidR="000173A7" w:rsidRPr="00E405F5">
              <w:rPr>
                <w:rFonts w:ascii="Arial" w:hAnsi="Arial" w:cs="Arial"/>
                <w:color w:val="000000"/>
              </w:rPr>
              <w:t>period (</w:t>
            </w:r>
            <w:r w:rsidRPr="00E405F5">
              <w:rPr>
                <w:rFonts w:ascii="Arial" w:hAnsi="Arial" w:cs="Arial"/>
                <w:color w:val="000000"/>
              </w:rPr>
              <w:t xml:space="preserve">the number of hours in the pay period/80) </w:t>
            </w:r>
          </w:p>
        </w:tc>
        <w:tc>
          <w:tcPr>
            <w:tcW w:w="3007" w:type="dxa"/>
            <w:tcBorders>
              <w:top w:val="single" w:sz="6" w:space="0" w:color="000000"/>
              <w:left w:val="single" w:sz="6" w:space="0" w:color="000000"/>
              <w:bottom w:val="single" w:sz="6" w:space="0" w:color="000000"/>
              <w:right w:val="single" w:sz="6" w:space="0" w:color="000000"/>
            </w:tcBorders>
          </w:tcPr>
          <w:p w14:paraId="238EA58E"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Hours of contingency operations/law enforcement leave accrued each calendar year (Rounded to nearest hour) </w:t>
            </w:r>
          </w:p>
        </w:tc>
        <w:tc>
          <w:tcPr>
            <w:tcW w:w="2790" w:type="dxa"/>
            <w:tcBorders>
              <w:top w:val="single" w:sz="6" w:space="0" w:color="000000"/>
              <w:left w:val="single" w:sz="6" w:space="0" w:color="000000"/>
              <w:bottom w:val="single" w:sz="6" w:space="0" w:color="000000"/>
              <w:right w:val="single" w:sz="6" w:space="0" w:color="000000"/>
            </w:tcBorders>
          </w:tcPr>
          <w:p w14:paraId="238EA58F"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Pay period of contingency operations/law enforcement leave accrued each calendar year </w:t>
            </w:r>
          </w:p>
        </w:tc>
      </w:tr>
      <w:tr w:rsidR="004F4E31" w:rsidRPr="00E405F5" w14:paraId="238EA595" w14:textId="77777777">
        <w:trPr>
          <w:trHeight w:val="143"/>
        </w:trPr>
        <w:tc>
          <w:tcPr>
            <w:tcW w:w="1470" w:type="dxa"/>
            <w:tcBorders>
              <w:top w:val="single" w:sz="6" w:space="0" w:color="000000"/>
              <w:left w:val="single" w:sz="6" w:space="0" w:color="000000"/>
              <w:bottom w:val="single" w:sz="6" w:space="0" w:color="000000"/>
              <w:right w:val="single" w:sz="6" w:space="0" w:color="000000"/>
            </w:tcBorders>
            <w:vAlign w:val="center"/>
          </w:tcPr>
          <w:p w14:paraId="238EA591"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40 </w:t>
            </w:r>
          </w:p>
        </w:tc>
        <w:tc>
          <w:tcPr>
            <w:tcW w:w="2125" w:type="dxa"/>
            <w:tcBorders>
              <w:top w:val="single" w:sz="6" w:space="0" w:color="000000"/>
              <w:left w:val="single" w:sz="6" w:space="0" w:color="000000"/>
              <w:bottom w:val="single" w:sz="6" w:space="0" w:color="000000"/>
              <w:right w:val="single" w:sz="6" w:space="0" w:color="000000"/>
            </w:tcBorders>
            <w:vAlign w:val="center"/>
          </w:tcPr>
          <w:p w14:paraId="238EA592"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.5 ( 40/80) </w:t>
            </w:r>
          </w:p>
        </w:tc>
        <w:tc>
          <w:tcPr>
            <w:tcW w:w="3007" w:type="dxa"/>
            <w:tcBorders>
              <w:top w:val="single" w:sz="6" w:space="0" w:color="000000"/>
              <w:left w:val="single" w:sz="6" w:space="0" w:color="000000"/>
              <w:bottom w:val="single" w:sz="6" w:space="0" w:color="000000"/>
              <w:right w:val="single" w:sz="6" w:space="0" w:color="000000"/>
            </w:tcBorders>
            <w:vAlign w:val="center"/>
          </w:tcPr>
          <w:p w14:paraId="238EA593"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.5 X 176 = 88 hours </w:t>
            </w:r>
          </w:p>
        </w:tc>
        <w:tc>
          <w:tcPr>
            <w:tcW w:w="2790" w:type="dxa"/>
            <w:tcBorders>
              <w:top w:val="single" w:sz="6" w:space="0" w:color="000000"/>
              <w:left w:val="single" w:sz="6" w:space="0" w:color="000000"/>
              <w:bottom w:val="single" w:sz="6" w:space="0" w:color="000000"/>
              <w:right w:val="single" w:sz="6" w:space="0" w:color="000000"/>
            </w:tcBorders>
            <w:vAlign w:val="center"/>
          </w:tcPr>
          <w:p w14:paraId="238EA594"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2.2 40-hour pay periods </w:t>
            </w:r>
          </w:p>
        </w:tc>
      </w:tr>
      <w:tr w:rsidR="004F4E31" w:rsidRPr="00E405F5" w14:paraId="238EA59A" w14:textId="77777777">
        <w:trPr>
          <w:trHeight w:val="142"/>
        </w:trPr>
        <w:tc>
          <w:tcPr>
            <w:tcW w:w="1470" w:type="dxa"/>
            <w:tcBorders>
              <w:top w:val="single" w:sz="6" w:space="0" w:color="000000"/>
              <w:left w:val="single" w:sz="6" w:space="0" w:color="000000"/>
              <w:bottom w:val="single" w:sz="6" w:space="0" w:color="000000"/>
              <w:right w:val="single" w:sz="6" w:space="0" w:color="000000"/>
            </w:tcBorders>
            <w:vAlign w:val="center"/>
          </w:tcPr>
          <w:p w14:paraId="238EA596"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96 </w:t>
            </w:r>
          </w:p>
        </w:tc>
        <w:tc>
          <w:tcPr>
            <w:tcW w:w="2125" w:type="dxa"/>
            <w:tcBorders>
              <w:top w:val="single" w:sz="6" w:space="0" w:color="000000"/>
              <w:left w:val="single" w:sz="6" w:space="0" w:color="000000"/>
              <w:bottom w:val="single" w:sz="6" w:space="0" w:color="000000"/>
              <w:right w:val="single" w:sz="6" w:space="0" w:color="000000"/>
            </w:tcBorders>
            <w:vAlign w:val="center"/>
          </w:tcPr>
          <w:p w14:paraId="238EA597"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1.2 (96/80) </w:t>
            </w:r>
          </w:p>
        </w:tc>
        <w:tc>
          <w:tcPr>
            <w:tcW w:w="3007" w:type="dxa"/>
            <w:tcBorders>
              <w:top w:val="single" w:sz="6" w:space="0" w:color="000000"/>
              <w:left w:val="single" w:sz="6" w:space="0" w:color="000000"/>
              <w:bottom w:val="single" w:sz="6" w:space="0" w:color="000000"/>
              <w:right w:val="single" w:sz="6" w:space="0" w:color="000000"/>
            </w:tcBorders>
            <w:vAlign w:val="center"/>
          </w:tcPr>
          <w:p w14:paraId="238EA598"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1.2 X 176 = 211 hours </w:t>
            </w:r>
          </w:p>
        </w:tc>
        <w:tc>
          <w:tcPr>
            <w:tcW w:w="2790" w:type="dxa"/>
            <w:tcBorders>
              <w:top w:val="single" w:sz="6" w:space="0" w:color="000000"/>
              <w:left w:val="single" w:sz="6" w:space="0" w:color="000000"/>
              <w:bottom w:val="single" w:sz="6" w:space="0" w:color="000000"/>
              <w:right w:val="single" w:sz="6" w:space="0" w:color="000000"/>
            </w:tcBorders>
            <w:vAlign w:val="center"/>
          </w:tcPr>
          <w:p w14:paraId="238EA599"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2.2 96-hour pay periods </w:t>
            </w:r>
          </w:p>
        </w:tc>
      </w:tr>
      <w:tr w:rsidR="004F4E31" w:rsidRPr="00E405F5" w14:paraId="238EA59F" w14:textId="77777777">
        <w:trPr>
          <w:trHeight w:val="142"/>
        </w:trPr>
        <w:tc>
          <w:tcPr>
            <w:tcW w:w="1470" w:type="dxa"/>
            <w:tcBorders>
              <w:top w:val="single" w:sz="6" w:space="0" w:color="000000"/>
              <w:left w:val="single" w:sz="6" w:space="0" w:color="000000"/>
              <w:bottom w:val="single" w:sz="6" w:space="0" w:color="000000"/>
              <w:right w:val="single" w:sz="6" w:space="0" w:color="000000"/>
            </w:tcBorders>
            <w:vAlign w:val="center"/>
          </w:tcPr>
          <w:p w14:paraId="238EA59B"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106 </w:t>
            </w:r>
          </w:p>
        </w:tc>
        <w:tc>
          <w:tcPr>
            <w:tcW w:w="2125" w:type="dxa"/>
            <w:tcBorders>
              <w:top w:val="single" w:sz="6" w:space="0" w:color="000000"/>
              <w:left w:val="single" w:sz="6" w:space="0" w:color="000000"/>
              <w:bottom w:val="single" w:sz="6" w:space="0" w:color="000000"/>
              <w:right w:val="single" w:sz="6" w:space="0" w:color="000000"/>
            </w:tcBorders>
            <w:vAlign w:val="center"/>
          </w:tcPr>
          <w:p w14:paraId="238EA59C"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1.325 (106/80) </w:t>
            </w:r>
          </w:p>
        </w:tc>
        <w:tc>
          <w:tcPr>
            <w:tcW w:w="3007" w:type="dxa"/>
            <w:tcBorders>
              <w:top w:val="single" w:sz="6" w:space="0" w:color="000000"/>
              <w:left w:val="single" w:sz="6" w:space="0" w:color="000000"/>
              <w:bottom w:val="single" w:sz="6" w:space="0" w:color="000000"/>
              <w:right w:val="single" w:sz="6" w:space="0" w:color="000000"/>
            </w:tcBorders>
            <w:vAlign w:val="center"/>
          </w:tcPr>
          <w:p w14:paraId="238EA59D"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1.325 X 176 = 233 hours </w:t>
            </w:r>
          </w:p>
        </w:tc>
        <w:tc>
          <w:tcPr>
            <w:tcW w:w="2790" w:type="dxa"/>
            <w:tcBorders>
              <w:top w:val="single" w:sz="6" w:space="0" w:color="000000"/>
              <w:left w:val="single" w:sz="6" w:space="0" w:color="000000"/>
              <w:bottom w:val="single" w:sz="6" w:space="0" w:color="000000"/>
              <w:right w:val="single" w:sz="6" w:space="0" w:color="000000"/>
            </w:tcBorders>
            <w:vAlign w:val="center"/>
          </w:tcPr>
          <w:p w14:paraId="238EA59E"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2.2 106-hour pay periods </w:t>
            </w:r>
          </w:p>
        </w:tc>
      </w:tr>
      <w:tr w:rsidR="004F4E31" w:rsidRPr="00E405F5" w14:paraId="238EA5A4" w14:textId="77777777">
        <w:trPr>
          <w:trHeight w:val="142"/>
        </w:trPr>
        <w:tc>
          <w:tcPr>
            <w:tcW w:w="1470" w:type="dxa"/>
            <w:tcBorders>
              <w:top w:val="single" w:sz="6" w:space="0" w:color="000000"/>
              <w:left w:val="single" w:sz="6" w:space="0" w:color="000000"/>
              <w:bottom w:val="single" w:sz="6" w:space="0" w:color="000000"/>
              <w:right w:val="single" w:sz="6" w:space="0" w:color="000000"/>
            </w:tcBorders>
            <w:vAlign w:val="center"/>
          </w:tcPr>
          <w:p w14:paraId="238EA5A0"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120 </w:t>
            </w:r>
          </w:p>
        </w:tc>
        <w:tc>
          <w:tcPr>
            <w:tcW w:w="2125" w:type="dxa"/>
            <w:tcBorders>
              <w:top w:val="single" w:sz="6" w:space="0" w:color="000000"/>
              <w:left w:val="single" w:sz="6" w:space="0" w:color="000000"/>
              <w:bottom w:val="single" w:sz="6" w:space="0" w:color="000000"/>
              <w:right w:val="single" w:sz="6" w:space="0" w:color="000000"/>
            </w:tcBorders>
            <w:vAlign w:val="center"/>
          </w:tcPr>
          <w:p w14:paraId="238EA5A1"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1.5 (120/80) </w:t>
            </w:r>
          </w:p>
        </w:tc>
        <w:tc>
          <w:tcPr>
            <w:tcW w:w="3007" w:type="dxa"/>
            <w:tcBorders>
              <w:top w:val="single" w:sz="6" w:space="0" w:color="000000"/>
              <w:left w:val="single" w:sz="6" w:space="0" w:color="000000"/>
              <w:bottom w:val="single" w:sz="6" w:space="0" w:color="000000"/>
              <w:right w:val="single" w:sz="6" w:space="0" w:color="000000"/>
            </w:tcBorders>
            <w:vAlign w:val="center"/>
          </w:tcPr>
          <w:p w14:paraId="238EA5A2"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1.5 X 176 = 264 hours </w:t>
            </w:r>
          </w:p>
        </w:tc>
        <w:tc>
          <w:tcPr>
            <w:tcW w:w="2790" w:type="dxa"/>
            <w:tcBorders>
              <w:top w:val="single" w:sz="6" w:space="0" w:color="000000"/>
              <w:left w:val="single" w:sz="6" w:space="0" w:color="000000"/>
              <w:bottom w:val="single" w:sz="6" w:space="0" w:color="000000"/>
              <w:right w:val="single" w:sz="6" w:space="0" w:color="000000"/>
            </w:tcBorders>
            <w:vAlign w:val="center"/>
          </w:tcPr>
          <w:p w14:paraId="238EA5A3"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2.2 120-hour pay periods </w:t>
            </w:r>
          </w:p>
        </w:tc>
      </w:tr>
      <w:tr w:rsidR="004F4E31" w:rsidRPr="00E405F5" w14:paraId="238EA5A9" w14:textId="77777777">
        <w:trPr>
          <w:trHeight w:val="145"/>
        </w:trPr>
        <w:tc>
          <w:tcPr>
            <w:tcW w:w="1470" w:type="dxa"/>
            <w:tcBorders>
              <w:top w:val="single" w:sz="6" w:space="0" w:color="000000"/>
              <w:left w:val="single" w:sz="6" w:space="0" w:color="000000"/>
              <w:bottom w:val="single" w:sz="6" w:space="0" w:color="000000"/>
              <w:right w:val="single" w:sz="6" w:space="0" w:color="000000"/>
            </w:tcBorders>
            <w:vAlign w:val="center"/>
          </w:tcPr>
          <w:p w14:paraId="238EA5A5"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144 </w:t>
            </w:r>
          </w:p>
        </w:tc>
        <w:tc>
          <w:tcPr>
            <w:tcW w:w="2125" w:type="dxa"/>
            <w:tcBorders>
              <w:top w:val="single" w:sz="6" w:space="0" w:color="000000"/>
              <w:left w:val="single" w:sz="6" w:space="0" w:color="000000"/>
              <w:bottom w:val="single" w:sz="6" w:space="0" w:color="000000"/>
              <w:right w:val="single" w:sz="6" w:space="0" w:color="000000"/>
            </w:tcBorders>
            <w:vAlign w:val="center"/>
          </w:tcPr>
          <w:p w14:paraId="238EA5A6"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1.8 (144/80) </w:t>
            </w:r>
          </w:p>
        </w:tc>
        <w:tc>
          <w:tcPr>
            <w:tcW w:w="3007" w:type="dxa"/>
            <w:tcBorders>
              <w:top w:val="single" w:sz="6" w:space="0" w:color="000000"/>
              <w:left w:val="single" w:sz="6" w:space="0" w:color="000000"/>
              <w:bottom w:val="single" w:sz="6" w:space="0" w:color="000000"/>
              <w:right w:val="single" w:sz="6" w:space="0" w:color="000000"/>
            </w:tcBorders>
            <w:vAlign w:val="center"/>
          </w:tcPr>
          <w:p w14:paraId="238EA5A7"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1.8 X 176 = 317 hours </w:t>
            </w:r>
          </w:p>
        </w:tc>
        <w:tc>
          <w:tcPr>
            <w:tcW w:w="2790" w:type="dxa"/>
            <w:tcBorders>
              <w:top w:val="single" w:sz="6" w:space="0" w:color="000000"/>
              <w:left w:val="single" w:sz="6" w:space="0" w:color="000000"/>
              <w:bottom w:val="single" w:sz="6" w:space="0" w:color="000000"/>
              <w:right w:val="single" w:sz="6" w:space="0" w:color="000000"/>
            </w:tcBorders>
            <w:vAlign w:val="center"/>
          </w:tcPr>
          <w:p w14:paraId="238EA5A8" w14:textId="77777777" w:rsidR="004F4E31" w:rsidRPr="00E405F5" w:rsidRDefault="004F4E31" w:rsidP="00200461">
            <w:pPr>
              <w:pStyle w:val="ListParagraph"/>
              <w:numPr>
                <w:ilvl w:val="1"/>
                <w:numId w:val="19"/>
              </w:num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144-hour pay periods </w:t>
            </w:r>
          </w:p>
        </w:tc>
      </w:tr>
    </w:tbl>
    <w:p w14:paraId="238EA5AA" w14:textId="77777777" w:rsidR="004F4E31" w:rsidRPr="00E405F5" w:rsidRDefault="004F4E31" w:rsidP="004F4E31">
      <w:pPr>
        <w:rPr>
          <w:rFonts w:ascii="Arial" w:hAnsi="Arial" w:cs="Arial"/>
        </w:rPr>
      </w:pPr>
    </w:p>
    <w:p w14:paraId="238EA5AB" w14:textId="5F7CF7B0" w:rsidR="004F4E31" w:rsidRPr="007A1D63" w:rsidRDefault="004F4E31" w:rsidP="007A1D63">
      <w:pPr>
        <w:pStyle w:val="Heading2"/>
        <w:keepLines w:val="0"/>
        <w:numPr>
          <w:ilvl w:val="1"/>
          <w:numId w:val="1"/>
        </w:numPr>
        <w:spacing w:before="360" w:after="100" w:afterAutospacing="1" w:line="240" w:lineRule="auto"/>
        <w:rPr>
          <w:b/>
          <w:sz w:val="22"/>
          <w:szCs w:val="22"/>
        </w:rPr>
      </w:pPr>
      <w:bookmarkStart w:id="46" w:name="_9.3_Table_3"/>
      <w:bookmarkStart w:id="47" w:name="_Toc433893785"/>
      <w:bookmarkEnd w:id="46"/>
      <w:r w:rsidRPr="007A1D63">
        <w:rPr>
          <w:b/>
          <w:sz w:val="22"/>
          <w:szCs w:val="22"/>
        </w:rPr>
        <w:t xml:space="preserve">Table </w:t>
      </w:r>
      <w:r w:rsidR="0093217D" w:rsidRPr="007A1D63">
        <w:rPr>
          <w:b/>
          <w:sz w:val="22"/>
          <w:szCs w:val="22"/>
        </w:rPr>
        <w:fldChar w:fldCharType="begin"/>
      </w:r>
      <w:r w:rsidRPr="007A1D63">
        <w:rPr>
          <w:b/>
          <w:sz w:val="22"/>
          <w:szCs w:val="22"/>
        </w:rPr>
        <w:instrText xml:space="preserve"> SEQ Table \* ARABIC </w:instrText>
      </w:r>
      <w:r w:rsidR="0093217D" w:rsidRPr="007A1D63">
        <w:rPr>
          <w:b/>
          <w:sz w:val="22"/>
          <w:szCs w:val="22"/>
        </w:rPr>
        <w:fldChar w:fldCharType="separate"/>
      </w:r>
      <w:r w:rsidR="00100DCA" w:rsidRPr="007A1D63">
        <w:rPr>
          <w:b/>
          <w:sz w:val="22"/>
          <w:szCs w:val="22"/>
        </w:rPr>
        <w:t>3</w:t>
      </w:r>
      <w:bookmarkEnd w:id="47"/>
      <w:r w:rsidR="0093217D" w:rsidRPr="007A1D63">
        <w:rPr>
          <w:b/>
          <w:sz w:val="22"/>
          <w:szCs w:val="22"/>
        </w:rPr>
        <w:fldChar w:fldCharType="end"/>
      </w:r>
    </w:p>
    <w:tbl>
      <w:tblPr>
        <w:tblW w:w="9738" w:type="dxa"/>
        <w:tblBorders>
          <w:top w:val="nil"/>
          <w:left w:val="nil"/>
          <w:bottom w:val="nil"/>
          <w:right w:val="nil"/>
        </w:tblBorders>
        <w:tblLayout w:type="fixed"/>
        <w:tblLook w:val="0000" w:firstRow="0" w:lastRow="0" w:firstColumn="0" w:lastColumn="0" w:noHBand="0" w:noVBand="0"/>
      </w:tblPr>
      <w:tblGrid>
        <w:gridCol w:w="1362"/>
        <w:gridCol w:w="1980"/>
        <w:gridCol w:w="1260"/>
        <w:gridCol w:w="2162"/>
        <w:gridCol w:w="1058"/>
        <w:gridCol w:w="1916"/>
      </w:tblGrid>
      <w:tr w:rsidR="004F4E31" w:rsidRPr="00E405F5" w14:paraId="238EA5B2" w14:textId="77777777" w:rsidTr="00AC499C">
        <w:trPr>
          <w:trHeight w:val="977"/>
        </w:trPr>
        <w:tc>
          <w:tcPr>
            <w:tcW w:w="1362" w:type="dxa"/>
            <w:tcBorders>
              <w:top w:val="single" w:sz="6" w:space="0" w:color="000000"/>
              <w:left w:val="single" w:sz="6" w:space="0" w:color="000000"/>
              <w:bottom w:val="single" w:sz="6" w:space="0" w:color="000000"/>
              <w:right w:val="single" w:sz="6" w:space="0" w:color="000000"/>
            </w:tcBorders>
          </w:tcPr>
          <w:p w14:paraId="238EA5AC"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Hours in the regularly scheduled biweekly pay period </w:t>
            </w:r>
          </w:p>
        </w:tc>
        <w:tc>
          <w:tcPr>
            <w:tcW w:w="1980" w:type="dxa"/>
            <w:tcBorders>
              <w:top w:val="single" w:sz="6" w:space="0" w:color="000000"/>
              <w:left w:val="single" w:sz="6" w:space="0" w:color="000000"/>
              <w:bottom w:val="single" w:sz="6" w:space="0" w:color="000000"/>
              <w:right w:val="single" w:sz="6" w:space="0" w:color="000000"/>
            </w:tcBorders>
          </w:tcPr>
          <w:p w14:paraId="238EA5AD"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Hours of contingency operations/law enforcement leave accrued each calendar year </w:t>
            </w:r>
          </w:p>
        </w:tc>
        <w:tc>
          <w:tcPr>
            <w:tcW w:w="1260" w:type="dxa"/>
            <w:tcBorders>
              <w:top w:val="single" w:sz="6" w:space="0" w:color="000000"/>
              <w:left w:val="single" w:sz="6" w:space="0" w:color="000000"/>
              <w:bottom w:val="single" w:sz="6" w:space="0" w:color="000000"/>
              <w:right w:val="single" w:sz="6" w:space="0" w:color="000000"/>
            </w:tcBorders>
          </w:tcPr>
          <w:p w14:paraId="238EA5AE"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Number of days of additional military leave authorized </w:t>
            </w:r>
          </w:p>
        </w:tc>
        <w:tc>
          <w:tcPr>
            <w:tcW w:w="2162" w:type="dxa"/>
            <w:tcBorders>
              <w:top w:val="single" w:sz="6" w:space="0" w:color="000000"/>
              <w:left w:val="single" w:sz="6" w:space="0" w:color="000000"/>
              <w:bottom w:val="single" w:sz="6" w:space="0" w:color="000000"/>
              <w:right w:val="single" w:sz="6" w:space="0" w:color="000000"/>
            </w:tcBorders>
          </w:tcPr>
          <w:p w14:paraId="238EA5AF" w14:textId="2F0A59F2"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Average number of hours per </w:t>
            </w:r>
            <w:r w:rsidR="00E0651D" w:rsidRPr="00E405F5">
              <w:rPr>
                <w:rFonts w:ascii="Arial" w:hAnsi="Arial" w:cs="Arial"/>
                <w:color w:val="000000"/>
              </w:rPr>
              <w:t>workday</w:t>
            </w:r>
            <w:r w:rsidRPr="00E405F5">
              <w:rPr>
                <w:rFonts w:ascii="Arial" w:hAnsi="Arial" w:cs="Arial"/>
                <w:color w:val="000000"/>
              </w:rPr>
              <w:t xml:space="preserve"> per pay period (this is the denominator) </w:t>
            </w:r>
          </w:p>
        </w:tc>
        <w:tc>
          <w:tcPr>
            <w:tcW w:w="1058" w:type="dxa"/>
            <w:tcBorders>
              <w:top w:val="single" w:sz="6" w:space="0" w:color="000000"/>
              <w:left w:val="single" w:sz="6" w:space="0" w:color="000000"/>
              <w:bottom w:val="single" w:sz="6" w:space="0" w:color="000000"/>
              <w:right w:val="single" w:sz="6" w:space="0" w:color="000000"/>
            </w:tcBorders>
          </w:tcPr>
          <w:p w14:paraId="238EA5B0" w14:textId="3F7880B0"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Hours charged as LL in a </w:t>
            </w:r>
            <w:r w:rsidR="00E0651D" w:rsidRPr="00E405F5">
              <w:rPr>
                <w:rFonts w:ascii="Arial" w:hAnsi="Arial" w:cs="Arial"/>
                <w:color w:val="000000"/>
              </w:rPr>
              <w:t>workday</w:t>
            </w:r>
            <w:r w:rsidRPr="00E405F5">
              <w:rPr>
                <w:rFonts w:ascii="Arial" w:hAnsi="Arial" w:cs="Arial"/>
                <w:color w:val="000000"/>
              </w:rPr>
              <w:t xml:space="preserve"> </w:t>
            </w:r>
          </w:p>
        </w:tc>
        <w:tc>
          <w:tcPr>
            <w:tcW w:w="1916" w:type="dxa"/>
            <w:tcBorders>
              <w:top w:val="single" w:sz="6" w:space="0" w:color="000000"/>
              <w:left w:val="single" w:sz="6" w:space="0" w:color="000000"/>
              <w:bottom w:val="single" w:sz="6" w:space="0" w:color="000000"/>
              <w:right w:val="single" w:sz="6" w:space="0" w:color="000000"/>
            </w:tcBorders>
          </w:tcPr>
          <w:p w14:paraId="238EA5B1"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Multiplication factor to determine daily military rate to offset </w:t>
            </w:r>
          </w:p>
        </w:tc>
      </w:tr>
      <w:tr w:rsidR="004F4E31" w:rsidRPr="00E405F5" w14:paraId="238EA5B9"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B3"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40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B4"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88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B5"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B6"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88/22 = 4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B7"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4 </w:t>
            </w:r>
          </w:p>
        </w:tc>
        <w:tc>
          <w:tcPr>
            <w:tcW w:w="1916" w:type="dxa"/>
            <w:tcBorders>
              <w:top w:val="single" w:sz="6" w:space="0" w:color="000000"/>
              <w:left w:val="single" w:sz="6" w:space="0" w:color="000000"/>
              <w:bottom w:val="single" w:sz="6" w:space="0" w:color="000000"/>
              <w:right w:val="single" w:sz="6" w:space="0" w:color="000000"/>
            </w:tcBorders>
          </w:tcPr>
          <w:p w14:paraId="238EA5B8"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4/4 = </w:t>
            </w:r>
            <w:r w:rsidRPr="00E405F5">
              <w:rPr>
                <w:rFonts w:ascii="Arial" w:hAnsi="Arial" w:cs="Arial"/>
                <w:b/>
                <w:bCs/>
                <w:color w:val="000000"/>
              </w:rPr>
              <w:t xml:space="preserve">1 </w:t>
            </w:r>
          </w:p>
        </w:tc>
      </w:tr>
      <w:tr w:rsidR="004F4E31" w:rsidRPr="00E405F5" w14:paraId="238EA5C0"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BA"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40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BB"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88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BC"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BD"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88/22 = 4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BE"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 </w:t>
            </w:r>
          </w:p>
        </w:tc>
        <w:tc>
          <w:tcPr>
            <w:tcW w:w="1916" w:type="dxa"/>
            <w:tcBorders>
              <w:top w:val="single" w:sz="6" w:space="0" w:color="000000"/>
              <w:left w:val="single" w:sz="6" w:space="0" w:color="000000"/>
              <w:bottom w:val="single" w:sz="6" w:space="0" w:color="000000"/>
              <w:right w:val="single" w:sz="6" w:space="0" w:color="000000"/>
            </w:tcBorders>
            <w:vAlign w:val="center"/>
          </w:tcPr>
          <w:p w14:paraId="238EA5BF"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8/4 = </w:t>
            </w:r>
            <w:r w:rsidRPr="00E405F5">
              <w:rPr>
                <w:rFonts w:ascii="Arial" w:hAnsi="Arial" w:cs="Arial"/>
                <w:b/>
                <w:bCs/>
                <w:color w:val="000000"/>
              </w:rPr>
              <w:t xml:space="preserve">2 </w:t>
            </w:r>
          </w:p>
        </w:tc>
      </w:tr>
      <w:tr w:rsidR="004F4E31" w:rsidRPr="00E405F5" w14:paraId="238EA5C7"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C1"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C2"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176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C3"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C4"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176/22 = 8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C5"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 </w:t>
            </w:r>
          </w:p>
        </w:tc>
        <w:tc>
          <w:tcPr>
            <w:tcW w:w="1916" w:type="dxa"/>
            <w:tcBorders>
              <w:top w:val="single" w:sz="6" w:space="0" w:color="000000"/>
              <w:left w:val="single" w:sz="6" w:space="0" w:color="000000"/>
              <w:bottom w:val="single" w:sz="6" w:space="0" w:color="000000"/>
              <w:right w:val="single" w:sz="6" w:space="0" w:color="000000"/>
            </w:tcBorders>
            <w:vAlign w:val="center"/>
          </w:tcPr>
          <w:p w14:paraId="238EA5C6"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8/8 = </w:t>
            </w:r>
            <w:r w:rsidRPr="00E405F5">
              <w:rPr>
                <w:rFonts w:ascii="Arial" w:hAnsi="Arial" w:cs="Arial"/>
                <w:b/>
                <w:bCs/>
                <w:color w:val="000000"/>
              </w:rPr>
              <w:t xml:space="preserve">1 </w:t>
            </w:r>
          </w:p>
        </w:tc>
      </w:tr>
      <w:tr w:rsidR="004F4E31" w:rsidRPr="00E405F5" w14:paraId="238EA5CE" w14:textId="77777777" w:rsidTr="00AC499C">
        <w:trPr>
          <w:trHeight w:val="143"/>
        </w:trPr>
        <w:tc>
          <w:tcPr>
            <w:tcW w:w="1362" w:type="dxa"/>
            <w:tcBorders>
              <w:top w:val="single" w:sz="6" w:space="0" w:color="000000"/>
              <w:left w:val="single" w:sz="6" w:space="0" w:color="000000"/>
              <w:bottom w:val="single" w:sz="6" w:space="0" w:color="000000"/>
              <w:right w:val="single" w:sz="6" w:space="0" w:color="000000"/>
            </w:tcBorders>
            <w:vAlign w:val="center"/>
          </w:tcPr>
          <w:p w14:paraId="238EA5C8"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C9"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176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CA"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CB"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176/22 = 8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CC"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9 </w:t>
            </w:r>
          </w:p>
        </w:tc>
        <w:tc>
          <w:tcPr>
            <w:tcW w:w="1916" w:type="dxa"/>
            <w:tcBorders>
              <w:top w:val="single" w:sz="6" w:space="0" w:color="000000"/>
              <w:left w:val="single" w:sz="6" w:space="0" w:color="000000"/>
              <w:bottom w:val="single" w:sz="6" w:space="0" w:color="000000"/>
              <w:right w:val="single" w:sz="6" w:space="0" w:color="000000"/>
            </w:tcBorders>
          </w:tcPr>
          <w:p w14:paraId="238EA5CD"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9/8 = </w:t>
            </w:r>
            <w:r w:rsidRPr="00E405F5">
              <w:rPr>
                <w:rFonts w:ascii="Arial" w:hAnsi="Arial" w:cs="Arial"/>
                <w:b/>
                <w:bCs/>
                <w:color w:val="000000"/>
              </w:rPr>
              <w:t xml:space="preserve">1.125 </w:t>
            </w:r>
          </w:p>
        </w:tc>
      </w:tr>
      <w:tr w:rsidR="004F4E31" w:rsidRPr="00E405F5" w14:paraId="238EA5D5"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CF"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80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D0"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176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D1"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D2"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176/22 = 8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D3"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10 </w:t>
            </w:r>
          </w:p>
        </w:tc>
        <w:tc>
          <w:tcPr>
            <w:tcW w:w="1916" w:type="dxa"/>
            <w:tcBorders>
              <w:top w:val="single" w:sz="6" w:space="0" w:color="000000"/>
              <w:left w:val="single" w:sz="6" w:space="0" w:color="000000"/>
              <w:bottom w:val="single" w:sz="6" w:space="0" w:color="000000"/>
              <w:right w:val="single" w:sz="6" w:space="0" w:color="000000"/>
            </w:tcBorders>
          </w:tcPr>
          <w:p w14:paraId="238EA5D4"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10/8 = </w:t>
            </w:r>
            <w:r w:rsidRPr="00E405F5">
              <w:rPr>
                <w:rFonts w:ascii="Arial" w:hAnsi="Arial" w:cs="Arial"/>
                <w:b/>
                <w:bCs/>
                <w:color w:val="000000"/>
              </w:rPr>
              <w:t xml:space="preserve">1.25 </w:t>
            </w:r>
          </w:p>
        </w:tc>
      </w:tr>
      <w:tr w:rsidR="004F4E31" w:rsidRPr="00E405F5" w14:paraId="238EA5DC"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D6"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96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D7"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211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D8"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D9"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211/22 = 9.6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DA"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24 </w:t>
            </w:r>
          </w:p>
        </w:tc>
        <w:tc>
          <w:tcPr>
            <w:tcW w:w="1916" w:type="dxa"/>
            <w:tcBorders>
              <w:top w:val="single" w:sz="6" w:space="0" w:color="000000"/>
              <w:left w:val="single" w:sz="6" w:space="0" w:color="000000"/>
              <w:bottom w:val="single" w:sz="6" w:space="0" w:color="000000"/>
              <w:right w:val="single" w:sz="6" w:space="0" w:color="000000"/>
            </w:tcBorders>
          </w:tcPr>
          <w:p w14:paraId="238EA5DB"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24/9.6 = </w:t>
            </w:r>
            <w:r w:rsidRPr="00E405F5">
              <w:rPr>
                <w:rFonts w:ascii="Arial" w:hAnsi="Arial" w:cs="Arial"/>
                <w:b/>
                <w:bCs/>
                <w:color w:val="000000"/>
              </w:rPr>
              <w:t xml:space="preserve">2.5 </w:t>
            </w:r>
          </w:p>
        </w:tc>
      </w:tr>
      <w:tr w:rsidR="004F4E31" w:rsidRPr="00E405F5" w14:paraId="238EA5E3"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DD"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106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DE"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233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DF"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E0"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233/22 = 10.6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E1"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12 </w:t>
            </w:r>
          </w:p>
        </w:tc>
        <w:tc>
          <w:tcPr>
            <w:tcW w:w="1916" w:type="dxa"/>
            <w:tcBorders>
              <w:top w:val="single" w:sz="6" w:space="0" w:color="000000"/>
              <w:left w:val="single" w:sz="6" w:space="0" w:color="000000"/>
              <w:bottom w:val="single" w:sz="6" w:space="0" w:color="000000"/>
              <w:right w:val="single" w:sz="6" w:space="0" w:color="000000"/>
            </w:tcBorders>
          </w:tcPr>
          <w:p w14:paraId="238EA5E2"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12/10.6 = </w:t>
            </w:r>
            <w:r w:rsidRPr="00E405F5">
              <w:rPr>
                <w:rFonts w:ascii="Arial" w:hAnsi="Arial" w:cs="Arial"/>
                <w:b/>
                <w:bCs/>
                <w:color w:val="000000"/>
              </w:rPr>
              <w:t xml:space="preserve">1.13207 </w:t>
            </w:r>
          </w:p>
        </w:tc>
      </w:tr>
      <w:tr w:rsidR="004F4E31" w:rsidRPr="00E405F5" w14:paraId="238EA5EA"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E4"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106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E5"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233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E6"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E7"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233/22 = 10.6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E8"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24 </w:t>
            </w:r>
          </w:p>
        </w:tc>
        <w:tc>
          <w:tcPr>
            <w:tcW w:w="1916" w:type="dxa"/>
            <w:tcBorders>
              <w:top w:val="single" w:sz="6" w:space="0" w:color="000000"/>
              <w:left w:val="single" w:sz="6" w:space="0" w:color="000000"/>
              <w:bottom w:val="single" w:sz="6" w:space="0" w:color="000000"/>
              <w:right w:val="single" w:sz="6" w:space="0" w:color="000000"/>
            </w:tcBorders>
          </w:tcPr>
          <w:p w14:paraId="238EA5E9"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24/10.6 = </w:t>
            </w:r>
            <w:r w:rsidRPr="00E405F5">
              <w:rPr>
                <w:rFonts w:ascii="Arial" w:hAnsi="Arial" w:cs="Arial"/>
                <w:b/>
                <w:bCs/>
                <w:color w:val="000000"/>
              </w:rPr>
              <w:t xml:space="preserve">2.26415 </w:t>
            </w:r>
          </w:p>
        </w:tc>
      </w:tr>
      <w:tr w:rsidR="004F4E31" w:rsidRPr="00E405F5" w14:paraId="238EA5F1"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EB"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120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EC"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264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ED"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EE"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264/22 = 12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EF"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24 </w:t>
            </w:r>
          </w:p>
        </w:tc>
        <w:tc>
          <w:tcPr>
            <w:tcW w:w="1916" w:type="dxa"/>
            <w:tcBorders>
              <w:top w:val="single" w:sz="6" w:space="0" w:color="000000"/>
              <w:left w:val="single" w:sz="6" w:space="0" w:color="000000"/>
              <w:bottom w:val="single" w:sz="6" w:space="0" w:color="000000"/>
              <w:right w:val="single" w:sz="6" w:space="0" w:color="000000"/>
            </w:tcBorders>
            <w:vAlign w:val="center"/>
          </w:tcPr>
          <w:p w14:paraId="238EA5F0"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24/12 = </w:t>
            </w:r>
            <w:r w:rsidRPr="00E405F5">
              <w:rPr>
                <w:rFonts w:ascii="Arial" w:hAnsi="Arial" w:cs="Arial"/>
                <w:b/>
                <w:bCs/>
                <w:color w:val="000000"/>
              </w:rPr>
              <w:t xml:space="preserve">2 </w:t>
            </w:r>
          </w:p>
        </w:tc>
      </w:tr>
      <w:tr w:rsidR="004F4E31" w:rsidRPr="00E405F5" w14:paraId="238EA5F8" w14:textId="77777777" w:rsidTr="00AC499C">
        <w:trPr>
          <w:trHeight w:val="142"/>
        </w:trPr>
        <w:tc>
          <w:tcPr>
            <w:tcW w:w="1362" w:type="dxa"/>
            <w:tcBorders>
              <w:top w:val="single" w:sz="6" w:space="0" w:color="000000"/>
              <w:left w:val="single" w:sz="6" w:space="0" w:color="000000"/>
              <w:bottom w:val="single" w:sz="6" w:space="0" w:color="000000"/>
              <w:right w:val="single" w:sz="6" w:space="0" w:color="000000"/>
            </w:tcBorders>
            <w:vAlign w:val="center"/>
          </w:tcPr>
          <w:p w14:paraId="238EA5F2"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144 </w:t>
            </w:r>
          </w:p>
        </w:tc>
        <w:tc>
          <w:tcPr>
            <w:tcW w:w="1980" w:type="dxa"/>
            <w:tcBorders>
              <w:top w:val="single" w:sz="6" w:space="0" w:color="000000"/>
              <w:left w:val="single" w:sz="6" w:space="0" w:color="000000"/>
              <w:bottom w:val="single" w:sz="6" w:space="0" w:color="000000"/>
              <w:right w:val="single" w:sz="6" w:space="0" w:color="000000"/>
            </w:tcBorders>
            <w:vAlign w:val="center"/>
          </w:tcPr>
          <w:p w14:paraId="238EA5F3"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317 hours </w:t>
            </w:r>
          </w:p>
        </w:tc>
        <w:tc>
          <w:tcPr>
            <w:tcW w:w="1260" w:type="dxa"/>
            <w:tcBorders>
              <w:top w:val="single" w:sz="6" w:space="0" w:color="000000"/>
              <w:left w:val="single" w:sz="6" w:space="0" w:color="000000"/>
              <w:bottom w:val="single" w:sz="6" w:space="0" w:color="000000"/>
              <w:right w:val="single" w:sz="6" w:space="0" w:color="000000"/>
            </w:tcBorders>
            <w:vAlign w:val="center"/>
          </w:tcPr>
          <w:p w14:paraId="238EA5F4"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22 </w:t>
            </w:r>
          </w:p>
        </w:tc>
        <w:tc>
          <w:tcPr>
            <w:tcW w:w="2162" w:type="dxa"/>
            <w:tcBorders>
              <w:top w:val="single" w:sz="6" w:space="0" w:color="000000"/>
              <w:left w:val="single" w:sz="6" w:space="0" w:color="000000"/>
              <w:bottom w:val="single" w:sz="6" w:space="0" w:color="000000"/>
              <w:right w:val="single" w:sz="6" w:space="0" w:color="000000"/>
            </w:tcBorders>
            <w:vAlign w:val="center"/>
          </w:tcPr>
          <w:p w14:paraId="238EA5F5"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317/22 = 14.4 hours </w:t>
            </w:r>
          </w:p>
        </w:tc>
        <w:tc>
          <w:tcPr>
            <w:tcW w:w="1058" w:type="dxa"/>
            <w:tcBorders>
              <w:top w:val="single" w:sz="6" w:space="0" w:color="000000"/>
              <w:left w:val="single" w:sz="6" w:space="0" w:color="000000"/>
              <w:bottom w:val="single" w:sz="6" w:space="0" w:color="000000"/>
              <w:right w:val="single" w:sz="6" w:space="0" w:color="000000"/>
            </w:tcBorders>
            <w:vAlign w:val="center"/>
          </w:tcPr>
          <w:p w14:paraId="238EA5F6" w14:textId="77777777" w:rsidR="004F4E31" w:rsidRPr="00E405F5" w:rsidRDefault="004F4E31" w:rsidP="004F4E31">
            <w:pPr>
              <w:autoSpaceDE w:val="0"/>
              <w:autoSpaceDN w:val="0"/>
              <w:adjustRightInd w:val="0"/>
              <w:spacing w:after="0" w:line="240" w:lineRule="auto"/>
              <w:jc w:val="center"/>
              <w:rPr>
                <w:rFonts w:ascii="Arial" w:hAnsi="Arial" w:cs="Arial"/>
                <w:color w:val="000000"/>
              </w:rPr>
            </w:pPr>
            <w:r w:rsidRPr="00E405F5">
              <w:rPr>
                <w:rFonts w:ascii="Arial" w:hAnsi="Arial" w:cs="Arial"/>
                <w:color w:val="000000"/>
              </w:rPr>
              <w:t xml:space="preserve">24 </w:t>
            </w:r>
          </w:p>
        </w:tc>
        <w:tc>
          <w:tcPr>
            <w:tcW w:w="1916" w:type="dxa"/>
            <w:tcBorders>
              <w:top w:val="single" w:sz="6" w:space="0" w:color="000000"/>
              <w:left w:val="single" w:sz="6" w:space="0" w:color="000000"/>
              <w:bottom w:val="single" w:sz="6" w:space="0" w:color="000000"/>
              <w:right w:val="single" w:sz="6" w:space="0" w:color="000000"/>
            </w:tcBorders>
            <w:vAlign w:val="center"/>
          </w:tcPr>
          <w:p w14:paraId="238EA5F7" w14:textId="77777777" w:rsidR="004F4E31" w:rsidRPr="00E405F5" w:rsidRDefault="004F4E31" w:rsidP="004F4E31">
            <w:pPr>
              <w:autoSpaceDE w:val="0"/>
              <w:autoSpaceDN w:val="0"/>
              <w:adjustRightInd w:val="0"/>
              <w:spacing w:after="0" w:line="240" w:lineRule="auto"/>
              <w:rPr>
                <w:rFonts w:ascii="Arial" w:hAnsi="Arial" w:cs="Arial"/>
                <w:color w:val="000000"/>
              </w:rPr>
            </w:pPr>
            <w:r w:rsidRPr="00E405F5">
              <w:rPr>
                <w:rFonts w:ascii="Arial" w:hAnsi="Arial" w:cs="Arial"/>
                <w:color w:val="000000"/>
              </w:rPr>
              <w:t xml:space="preserve">24/14.4 = </w:t>
            </w:r>
            <w:r w:rsidRPr="00E405F5">
              <w:rPr>
                <w:rFonts w:ascii="Arial" w:hAnsi="Arial" w:cs="Arial"/>
                <w:b/>
                <w:bCs/>
                <w:color w:val="000000"/>
              </w:rPr>
              <w:t xml:space="preserve">1.66667 </w:t>
            </w:r>
          </w:p>
        </w:tc>
      </w:tr>
    </w:tbl>
    <w:p w14:paraId="238EA5F9" w14:textId="77777777" w:rsidR="0055778B" w:rsidRPr="00E405F5" w:rsidRDefault="0055778B" w:rsidP="004F4E31">
      <w:pPr>
        <w:rPr>
          <w:rFonts w:ascii="Arial" w:hAnsi="Arial" w:cs="Arial"/>
        </w:rPr>
      </w:pPr>
    </w:p>
    <w:p w14:paraId="238EA5FA" w14:textId="77777777" w:rsidR="0055778B" w:rsidRPr="00E405F5" w:rsidRDefault="0055778B">
      <w:pPr>
        <w:spacing w:after="0" w:line="240" w:lineRule="auto"/>
        <w:rPr>
          <w:rFonts w:ascii="Arial" w:hAnsi="Arial" w:cs="Arial"/>
        </w:rPr>
      </w:pPr>
      <w:r w:rsidRPr="00E405F5">
        <w:rPr>
          <w:rFonts w:ascii="Arial" w:hAnsi="Arial" w:cs="Arial"/>
        </w:rPr>
        <w:br w:type="page"/>
      </w:r>
    </w:p>
    <w:p w14:paraId="238EA5FB" w14:textId="77777777" w:rsidR="006B32C0" w:rsidRPr="009D027F" w:rsidRDefault="006B32C0" w:rsidP="00926708">
      <w:pPr>
        <w:pStyle w:val="Heading1"/>
        <w:numPr>
          <w:ilvl w:val="0"/>
          <w:numId w:val="1"/>
        </w:numPr>
        <w:tabs>
          <w:tab w:val="clear" w:pos="1800"/>
          <w:tab w:val="num" w:pos="374"/>
          <w:tab w:val="num" w:pos="432"/>
        </w:tabs>
        <w:ind w:left="374" w:hanging="432"/>
        <w:rPr>
          <w:sz w:val="28"/>
          <w:szCs w:val="28"/>
        </w:rPr>
      </w:pPr>
      <w:bookmarkStart w:id="48" w:name="_Toc433893786"/>
      <w:r w:rsidRPr="009D027F">
        <w:rPr>
          <w:sz w:val="28"/>
          <w:szCs w:val="28"/>
        </w:rPr>
        <w:t>Forms</w:t>
      </w:r>
      <w:bookmarkEnd w:id="48"/>
    </w:p>
    <w:p w14:paraId="238EA5FC" w14:textId="77777777" w:rsidR="0055778B" w:rsidRPr="007A1D63" w:rsidRDefault="0055778B" w:rsidP="007A1D63">
      <w:pPr>
        <w:pStyle w:val="Heading2"/>
        <w:keepLines w:val="0"/>
        <w:numPr>
          <w:ilvl w:val="1"/>
          <w:numId w:val="1"/>
        </w:numPr>
        <w:spacing w:before="360" w:after="100" w:afterAutospacing="1" w:line="240" w:lineRule="auto"/>
        <w:rPr>
          <w:b/>
          <w:sz w:val="22"/>
          <w:szCs w:val="22"/>
        </w:rPr>
      </w:pPr>
      <w:bookmarkStart w:id="49" w:name="_Toc292107188"/>
      <w:bookmarkStart w:id="50" w:name="_Toc433893787"/>
      <w:r w:rsidRPr="007A1D63">
        <w:rPr>
          <w:b/>
          <w:sz w:val="22"/>
          <w:szCs w:val="22"/>
        </w:rPr>
        <w:t>Emergency Military Leave Cover Letter</w:t>
      </w:r>
      <w:bookmarkEnd w:id="49"/>
      <w:bookmarkEnd w:id="50"/>
    </w:p>
    <w:p w14:paraId="238EA5FD"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DATE</w:t>
      </w:r>
    </w:p>
    <w:p w14:paraId="238EA5FE" w14:textId="77777777" w:rsidR="0055778B" w:rsidRPr="00E405F5" w:rsidRDefault="0055778B" w:rsidP="0055778B">
      <w:pPr>
        <w:tabs>
          <w:tab w:val="left" w:pos="6285"/>
        </w:tabs>
        <w:spacing w:after="0" w:line="240" w:lineRule="auto"/>
        <w:ind w:right="1080"/>
        <w:rPr>
          <w:rFonts w:ascii="Arial" w:hAnsi="Arial" w:cs="Arial"/>
        </w:rPr>
      </w:pPr>
    </w:p>
    <w:p w14:paraId="238EA5FF" w14:textId="77777777" w:rsidR="0055778B" w:rsidRPr="00E405F5" w:rsidRDefault="0055778B" w:rsidP="0055778B">
      <w:pPr>
        <w:tabs>
          <w:tab w:val="left" w:pos="6285"/>
        </w:tabs>
        <w:spacing w:after="0" w:line="240" w:lineRule="auto"/>
        <w:ind w:right="1080"/>
        <w:rPr>
          <w:rFonts w:ascii="Arial" w:hAnsi="Arial" w:cs="Arial"/>
        </w:rPr>
      </w:pPr>
    </w:p>
    <w:p w14:paraId="238EA600" w14:textId="3A4BA703" w:rsidR="0055778B" w:rsidRPr="00E405F5" w:rsidRDefault="005B584B" w:rsidP="0055778B">
      <w:pPr>
        <w:spacing w:after="0" w:line="240" w:lineRule="auto"/>
        <w:rPr>
          <w:rFonts w:ascii="Arial" w:hAnsi="Arial" w:cs="Arial"/>
        </w:rPr>
      </w:pPr>
      <w:r w:rsidRPr="00E405F5">
        <w:rPr>
          <w:rFonts w:ascii="Arial" w:hAnsi="Arial" w:cs="Arial"/>
        </w:rPr>
        <w:t>Dear:</w:t>
      </w:r>
    </w:p>
    <w:p w14:paraId="238EA601" w14:textId="77777777" w:rsidR="0055778B" w:rsidRPr="00E405F5" w:rsidRDefault="0055778B" w:rsidP="0055778B">
      <w:pPr>
        <w:spacing w:after="0" w:line="240" w:lineRule="auto"/>
        <w:rPr>
          <w:rFonts w:ascii="Arial" w:hAnsi="Arial" w:cs="Arial"/>
        </w:rPr>
      </w:pPr>
    </w:p>
    <w:p w14:paraId="238EA602" w14:textId="77777777" w:rsidR="0055778B" w:rsidRPr="00E405F5" w:rsidRDefault="0055778B" w:rsidP="0055778B">
      <w:pPr>
        <w:spacing w:after="0" w:line="240" w:lineRule="auto"/>
        <w:rPr>
          <w:rFonts w:ascii="Arial" w:hAnsi="Arial" w:cs="Arial"/>
        </w:rPr>
      </w:pPr>
      <w:r w:rsidRPr="00E405F5">
        <w:rPr>
          <w:rFonts w:ascii="Arial" w:hAnsi="Arial" w:cs="Arial"/>
        </w:rPr>
        <w:t xml:space="preserve">This letter is in response to your request for Emergency Military Leave.  Based on the military orders you provided, we have determined that you are eligible for Emergency Military Leave Payments.  </w:t>
      </w:r>
    </w:p>
    <w:p w14:paraId="238EA603" w14:textId="77777777" w:rsidR="0055778B" w:rsidRPr="00E405F5" w:rsidRDefault="0055778B" w:rsidP="0055778B">
      <w:pPr>
        <w:spacing w:after="0" w:line="240" w:lineRule="auto"/>
        <w:rPr>
          <w:rFonts w:ascii="Arial" w:hAnsi="Arial" w:cs="Arial"/>
        </w:rPr>
      </w:pPr>
    </w:p>
    <w:p w14:paraId="238EA604" w14:textId="77777777" w:rsidR="0055778B" w:rsidRPr="00E405F5" w:rsidRDefault="0055778B" w:rsidP="0055778B">
      <w:pPr>
        <w:spacing w:after="0" w:line="240" w:lineRule="auto"/>
        <w:rPr>
          <w:rFonts w:ascii="Arial" w:hAnsi="Arial" w:cs="Arial"/>
        </w:rPr>
      </w:pPr>
      <w:r w:rsidRPr="00E405F5">
        <w:rPr>
          <w:rFonts w:ascii="Arial" w:hAnsi="Arial" w:cs="Arial"/>
        </w:rPr>
        <w:t>The following payment(s) were disbursed to you on DATE for the following amount(s):</w:t>
      </w:r>
    </w:p>
    <w:p w14:paraId="238EA605" w14:textId="77777777" w:rsidR="0055778B" w:rsidRPr="00E405F5" w:rsidRDefault="0055778B" w:rsidP="0055778B">
      <w:pPr>
        <w:spacing w:after="0" w:line="240" w:lineRule="auto"/>
        <w:rPr>
          <w:rFonts w:ascii="Arial" w:hAnsi="Arial" w:cs="Arial"/>
        </w:rPr>
      </w:pPr>
    </w:p>
    <w:tbl>
      <w:tblPr>
        <w:tblStyle w:val="TableGrid2"/>
        <w:tblW w:w="0" w:type="auto"/>
        <w:tblLook w:val="04A0" w:firstRow="1" w:lastRow="0" w:firstColumn="1" w:lastColumn="0" w:noHBand="0" w:noVBand="1"/>
      </w:tblPr>
      <w:tblGrid>
        <w:gridCol w:w="1606"/>
        <w:gridCol w:w="1601"/>
        <w:gridCol w:w="1591"/>
        <w:gridCol w:w="1576"/>
        <w:gridCol w:w="1601"/>
      </w:tblGrid>
      <w:tr w:rsidR="00903A40" w:rsidRPr="00E405F5" w14:paraId="238EA60E" w14:textId="77777777" w:rsidTr="00903A40">
        <w:tc>
          <w:tcPr>
            <w:tcW w:w="1606" w:type="dxa"/>
            <w:shd w:val="clear" w:color="auto" w:fill="A6A6A6" w:themeFill="background1" w:themeFillShade="A6"/>
          </w:tcPr>
          <w:p w14:paraId="238EA606"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Calendar</w:t>
            </w:r>
          </w:p>
          <w:p w14:paraId="238EA607"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Year</w:t>
            </w:r>
          </w:p>
        </w:tc>
        <w:tc>
          <w:tcPr>
            <w:tcW w:w="1601" w:type="dxa"/>
            <w:shd w:val="clear" w:color="auto" w:fill="A6A6A6" w:themeFill="background1" w:themeFillShade="A6"/>
          </w:tcPr>
          <w:p w14:paraId="238EA608"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Gross Payment</w:t>
            </w:r>
          </w:p>
        </w:tc>
        <w:tc>
          <w:tcPr>
            <w:tcW w:w="1591" w:type="dxa"/>
            <w:shd w:val="clear" w:color="auto" w:fill="A6A6A6" w:themeFill="background1" w:themeFillShade="A6"/>
          </w:tcPr>
          <w:p w14:paraId="238EA609"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Federal Taxes</w:t>
            </w:r>
          </w:p>
        </w:tc>
        <w:tc>
          <w:tcPr>
            <w:tcW w:w="1576" w:type="dxa"/>
            <w:shd w:val="clear" w:color="auto" w:fill="A6A6A6" w:themeFill="background1" w:themeFillShade="A6"/>
          </w:tcPr>
          <w:p w14:paraId="238EA60A"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 xml:space="preserve">State </w:t>
            </w:r>
          </w:p>
          <w:p w14:paraId="238EA60B"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Taxes</w:t>
            </w:r>
          </w:p>
        </w:tc>
        <w:tc>
          <w:tcPr>
            <w:tcW w:w="1601" w:type="dxa"/>
            <w:shd w:val="clear" w:color="auto" w:fill="A6A6A6" w:themeFill="background1" w:themeFillShade="A6"/>
          </w:tcPr>
          <w:p w14:paraId="238EA60C"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 xml:space="preserve">Net </w:t>
            </w:r>
          </w:p>
          <w:p w14:paraId="238EA60D" w14:textId="77777777" w:rsidR="00903A40" w:rsidRPr="00E405F5" w:rsidRDefault="00903A40" w:rsidP="00B77F23">
            <w:pPr>
              <w:spacing w:after="0" w:line="240" w:lineRule="auto"/>
              <w:jc w:val="center"/>
              <w:rPr>
                <w:rFonts w:ascii="Arial" w:hAnsi="Arial" w:cs="Arial"/>
                <w:b/>
              </w:rPr>
            </w:pPr>
            <w:r w:rsidRPr="00E405F5">
              <w:rPr>
                <w:rFonts w:ascii="Arial" w:hAnsi="Arial" w:cs="Arial"/>
                <w:b/>
              </w:rPr>
              <w:t>Payment</w:t>
            </w:r>
          </w:p>
        </w:tc>
      </w:tr>
      <w:tr w:rsidR="00903A40" w:rsidRPr="00E405F5" w14:paraId="238EA614" w14:textId="77777777" w:rsidTr="00903A40">
        <w:tc>
          <w:tcPr>
            <w:tcW w:w="1606" w:type="dxa"/>
          </w:tcPr>
          <w:p w14:paraId="238EA60F" w14:textId="77777777" w:rsidR="00903A40" w:rsidRPr="00E405F5" w:rsidRDefault="00903A40" w:rsidP="00B77F23">
            <w:pPr>
              <w:spacing w:after="0" w:line="240" w:lineRule="auto"/>
              <w:rPr>
                <w:rFonts w:ascii="Arial" w:hAnsi="Arial" w:cs="Arial"/>
              </w:rPr>
            </w:pPr>
            <w:r w:rsidRPr="00E405F5">
              <w:rPr>
                <w:rFonts w:ascii="Arial" w:hAnsi="Arial" w:cs="Arial"/>
              </w:rPr>
              <w:t>2009</w:t>
            </w:r>
          </w:p>
        </w:tc>
        <w:tc>
          <w:tcPr>
            <w:tcW w:w="1601" w:type="dxa"/>
          </w:tcPr>
          <w:p w14:paraId="238EA610"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91" w:type="dxa"/>
          </w:tcPr>
          <w:p w14:paraId="238EA611"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76" w:type="dxa"/>
          </w:tcPr>
          <w:p w14:paraId="238EA612"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601" w:type="dxa"/>
          </w:tcPr>
          <w:p w14:paraId="238EA613"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r>
      <w:tr w:rsidR="00903A40" w:rsidRPr="00E405F5" w14:paraId="238EA61A" w14:textId="77777777" w:rsidTr="00903A40">
        <w:tc>
          <w:tcPr>
            <w:tcW w:w="1606" w:type="dxa"/>
          </w:tcPr>
          <w:p w14:paraId="238EA615" w14:textId="77777777" w:rsidR="00903A40" w:rsidRPr="00E405F5" w:rsidRDefault="00903A40" w:rsidP="00B77F23">
            <w:pPr>
              <w:spacing w:after="0" w:line="240" w:lineRule="auto"/>
              <w:rPr>
                <w:rFonts w:ascii="Arial" w:hAnsi="Arial" w:cs="Arial"/>
              </w:rPr>
            </w:pPr>
            <w:r w:rsidRPr="00E405F5">
              <w:rPr>
                <w:rFonts w:ascii="Arial" w:hAnsi="Arial" w:cs="Arial"/>
              </w:rPr>
              <w:t>2010</w:t>
            </w:r>
          </w:p>
        </w:tc>
        <w:tc>
          <w:tcPr>
            <w:tcW w:w="1601" w:type="dxa"/>
          </w:tcPr>
          <w:p w14:paraId="238EA616"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91" w:type="dxa"/>
          </w:tcPr>
          <w:p w14:paraId="238EA617"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76" w:type="dxa"/>
          </w:tcPr>
          <w:p w14:paraId="238EA618"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601" w:type="dxa"/>
          </w:tcPr>
          <w:p w14:paraId="238EA619"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r>
      <w:tr w:rsidR="00903A40" w:rsidRPr="00E405F5" w14:paraId="238EA620" w14:textId="77777777" w:rsidTr="00903A40">
        <w:tc>
          <w:tcPr>
            <w:tcW w:w="1606" w:type="dxa"/>
          </w:tcPr>
          <w:p w14:paraId="238EA61B" w14:textId="77777777" w:rsidR="00903A40" w:rsidRPr="00E405F5" w:rsidRDefault="00903A40" w:rsidP="00B77F23">
            <w:pPr>
              <w:spacing w:after="0" w:line="240" w:lineRule="auto"/>
              <w:rPr>
                <w:rFonts w:ascii="Arial" w:hAnsi="Arial" w:cs="Arial"/>
              </w:rPr>
            </w:pPr>
            <w:r w:rsidRPr="00E405F5">
              <w:rPr>
                <w:rFonts w:ascii="Arial" w:hAnsi="Arial" w:cs="Arial"/>
              </w:rPr>
              <w:t>2011</w:t>
            </w:r>
          </w:p>
        </w:tc>
        <w:tc>
          <w:tcPr>
            <w:tcW w:w="1601" w:type="dxa"/>
          </w:tcPr>
          <w:p w14:paraId="238EA61C"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91" w:type="dxa"/>
          </w:tcPr>
          <w:p w14:paraId="238EA61D"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576" w:type="dxa"/>
          </w:tcPr>
          <w:p w14:paraId="238EA61E"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c>
          <w:tcPr>
            <w:tcW w:w="1601" w:type="dxa"/>
          </w:tcPr>
          <w:p w14:paraId="238EA61F" w14:textId="77777777" w:rsidR="00903A40" w:rsidRPr="00E405F5" w:rsidRDefault="00903A40" w:rsidP="00B77F23">
            <w:pPr>
              <w:spacing w:after="0" w:line="240" w:lineRule="auto"/>
              <w:jc w:val="right"/>
              <w:rPr>
                <w:rFonts w:ascii="Arial" w:hAnsi="Arial" w:cs="Arial"/>
              </w:rPr>
            </w:pPr>
            <w:r w:rsidRPr="00E405F5">
              <w:rPr>
                <w:rFonts w:ascii="Arial" w:hAnsi="Arial" w:cs="Arial"/>
              </w:rPr>
              <w:t>$0.00</w:t>
            </w:r>
          </w:p>
        </w:tc>
      </w:tr>
    </w:tbl>
    <w:p w14:paraId="238EA621" w14:textId="77777777" w:rsidR="0055778B" w:rsidRPr="00E405F5" w:rsidRDefault="0055778B" w:rsidP="0055778B">
      <w:pPr>
        <w:spacing w:after="0" w:line="240" w:lineRule="auto"/>
        <w:rPr>
          <w:rFonts w:ascii="Arial" w:hAnsi="Arial" w:cs="Arial"/>
        </w:rPr>
      </w:pPr>
    </w:p>
    <w:p w14:paraId="238EA622" w14:textId="77777777" w:rsidR="0055778B" w:rsidRPr="00E405F5" w:rsidRDefault="0055778B" w:rsidP="0055778B">
      <w:pPr>
        <w:spacing w:after="0" w:line="240" w:lineRule="auto"/>
        <w:rPr>
          <w:rFonts w:ascii="Arial" w:hAnsi="Arial" w:cs="Arial"/>
          <w:b/>
        </w:rPr>
      </w:pPr>
      <w:r w:rsidRPr="00E405F5">
        <w:rPr>
          <w:rFonts w:ascii="Arial" w:hAnsi="Arial" w:cs="Arial"/>
        </w:rPr>
        <w:t xml:space="preserve">This payment encompasses all pay periods within the specified dates provided on your submitted Request for Payment of Reservist Differential of </w:t>
      </w:r>
      <w:r w:rsidRPr="00E405F5">
        <w:rPr>
          <w:rFonts w:ascii="Arial" w:hAnsi="Arial" w:cs="Arial"/>
          <w:b/>
        </w:rPr>
        <w:t>03/15/2009 – 00/00/2011, Pay Periods 06/2009-00/2011.</w:t>
      </w:r>
    </w:p>
    <w:p w14:paraId="238EA623" w14:textId="77777777" w:rsidR="0055778B" w:rsidRPr="00E405F5" w:rsidRDefault="0055778B" w:rsidP="0055778B">
      <w:pPr>
        <w:spacing w:after="0" w:line="240" w:lineRule="auto"/>
        <w:rPr>
          <w:rFonts w:ascii="Arial" w:hAnsi="Arial" w:cs="Arial"/>
        </w:rPr>
      </w:pPr>
      <w:r w:rsidRPr="00E405F5">
        <w:rPr>
          <w:rFonts w:ascii="Arial" w:hAnsi="Arial" w:cs="Arial"/>
        </w:rPr>
        <w:t xml:space="preserve"> </w:t>
      </w:r>
    </w:p>
    <w:p w14:paraId="238EA624" w14:textId="77777777" w:rsidR="0055778B" w:rsidRPr="00E405F5" w:rsidRDefault="0055778B" w:rsidP="0055778B">
      <w:pPr>
        <w:spacing w:after="0" w:line="240" w:lineRule="auto"/>
        <w:ind w:left="720"/>
        <w:contextualSpacing/>
        <w:rPr>
          <w:rFonts w:ascii="Arial" w:eastAsia="Times" w:hAnsi="Arial" w:cs="Arial"/>
        </w:rPr>
      </w:pPr>
    </w:p>
    <w:p w14:paraId="238EA625" w14:textId="77777777" w:rsidR="0055778B" w:rsidRPr="00E405F5" w:rsidRDefault="0055778B" w:rsidP="0055778B">
      <w:pPr>
        <w:autoSpaceDE w:val="0"/>
        <w:autoSpaceDN w:val="0"/>
        <w:adjustRightInd w:val="0"/>
        <w:spacing w:after="0" w:line="240" w:lineRule="auto"/>
        <w:rPr>
          <w:rFonts w:ascii="Arial" w:hAnsi="Arial" w:cs="Arial"/>
        </w:rPr>
      </w:pPr>
      <w:r w:rsidRPr="00E405F5">
        <w:rPr>
          <w:rFonts w:ascii="Arial" w:hAnsi="Arial" w:cs="Arial"/>
        </w:rPr>
        <w:t>If there are any questions or additional clarification is needed please send your inquiry to:</w:t>
      </w:r>
    </w:p>
    <w:p w14:paraId="238EA626" w14:textId="77777777" w:rsidR="0055778B" w:rsidRPr="00E405F5" w:rsidRDefault="0055778B" w:rsidP="0055778B">
      <w:pPr>
        <w:tabs>
          <w:tab w:val="left" w:pos="6285"/>
        </w:tabs>
        <w:spacing w:after="0" w:line="240" w:lineRule="auto"/>
        <w:ind w:right="1080"/>
        <w:rPr>
          <w:rFonts w:ascii="Arial" w:hAnsi="Arial" w:cs="Arial"/>
        </w:rPr>
      </w:pPr>
    </w:p>
    <w:p w14:paraId="238EA627"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TSA HRAccess Shared Service Center</w:t>
      </w:r>
    </w:p>
    <w:p w14:paraId="238EA628"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2650 Park Tower Drive, Suite 201</w:t>
      </w:r>
    </w:p>
    <w:p w14:paraId="238EA629"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Vienna, VA 22180</w:t>
      </w:r>
    </w:p>
    <w:p w14:paraId="238EA62A" w14:textId="77777777" w:rsidR="0055778B" w:rsidRPr="00E405F5" w:rsidRDefault="0055778B" w:rsidP="0055778B">
      <w:pPr>
        <w:autoSpaceDE w:val="0"/>
        <w:autoSpaceDN w:val="0"/>
        <w:adjustRightInd w:val="0"/>
        <w:spacing w:after="0" w:line="240" w:lineRule="auto"/>
        <w:rPr>
          <w:rFonts w:ascii="Arial" w:hAnsi="Arial" w:cs="Arial"/>
        </w:rPr>
      </w:pPr>
      <w:r w:rsidRPr="00E405F5">
        <w:rPr>
          <w:rFonts w:ascii="Arial" w:hAnsi="Arial" w:cs="Arial"/>
        </w:rPr>
        <w:t>1-877-872-7990</w:t>
      </w:r>
    </w:p>
    <w:p w14:paraId="238EA62B" w14:textId="77777777" w:rsidR="0055778B" w:rsidRPr="00E405F5" w:rsidRDefault="0055778B" w:rsidP="0055778B">
      <w:pPr>
        <w:tabs>
          <w:tab w:val="left" w:pos="6285"/>
        </w:tabs>
        <w:spacing w:after="0" w:line="240" w:lineRule="auto"/>
        <w:ind w:right="1080"/>
        <w:rPr>
          <w:rFonts w:ascii="Arial" w:hAnsi="Arial" w:cs="Arial"/>
        </w:rPr>
      </w:pPr>
    </w:p>
    <w:p w14:paraId="238EA62C"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Sincerely,</w:t>
      </w:r>
    </w:p>
    <w:p w14:paraId="238EA62D" w14:textId="77777777" w:rsidR="0055778B" w:rsidRPr="00E405F5" w:rsidRDefault="0055778B" w:rsidP="0055778B">
      <w:pPr>
        <w:tabs>
          <w:tab w:val="left" w:pos="6285"/>
        </w:tabs>
        <w:spacing w:after="0" w:line="240" w:lineRule="auto"/>
        <w:ind w:right="1080"/>
        <w:rPr>
          <w:rFonts w:ascii="Arial" w:hAnsi="Arial" w:cs="Arial"/>
        </w:rPr>
      </w:pPr>
    </w:p>
    <w:p w14:paraId="238EA62E" w14:textId="77777777" w:rsidR="0055778B" w:rsidRPr="00E405F5" w:rsidRDefault="0055778B" w:rsidP="0055778B">
      <w:pPr>
        <w:tabs>
          <w:tab w:val="left" w:pos="6285"/>
        </w:tabs>
        <w:spacing w:after="0" w:line="240" w:lineRule="auto"/>
        <w:ind w:right="1080"/>
        <w:rPr>
          <w:rFonts w:ascii="Arial" w:hAnsi="Arial" w:cs="Arial"/>
        </w:rPr>
      </w:pPr>
    </w:p>
    <w:p w14:paraId="238EA62F" w14:textId="77777777" w:rsidR="0055778B" w:rsidRPr="00E405F5" w:rsidRDefault="0055778B" w:rsidP="0055778B">
      <w:pPr>
        <w:tabs>
          <w:tab w:val="left" w:pos="6285"/>
        </w:tabs>
        <w:spacing w:after="0" w:line="240" w:lineRule="auto"/>
        <w:ind w:right="1080"/>
        <w:rPr>
          <w:rFonts w:ascii="Arial" w:hAnsi="Arial" w:cs="Arial"/>
        </w:rPr>
      </w:pPr>
    </w:p>
    <w:p w14:paraId="238EA630" w14:textId="77777777" w:rsidR="0055778B" w:rsidRPr="00E405F5" w:rsidRDefault="0055778B" w:rsidP="0055778B">
      <w:pPr>
        <w:tabs>
          <w:tab w:val="left" w:pos="6285"/>
        </w:tabs>
        <w:spacing w:after="0" w:line="240" w:lineRule="auto"/>
        <w:ind w:right="1080"/>
        <w:rPr>
          <w:rFonts w:ascii="Arial" w:hAnsi="Arial" w:cs="Arial"/>
        </w:rPr>
      </w:pPr>
      <w:r w:rsidRPr="00E405F5">
        <w:rPr>
          <w:rFonts w:ascii="Arial" w:hAnsi="Arial" w:cs="Arial"/>
        </w:rPr>
        <w:t xml:space="preserve">TSA HRAccess </w:t>
      </w:r>
    </w:p>
    <w:p w14:paraId="238EA631" w14:textId="77777777" w:rsidR="0055778B" w:rsidRPr="00E405F5" w:rsidRDefault="0055778B" w:rsidP="0055778B">
      <w:pPr>
        <w:tabs>
          <w:tab w:val="left" w:pos="6285"/>
        </w:tabs>
        <w:spacing w:after="0" w:line="240" w:lineRule="auto"/>
        <w:ind w:right="1080"/>
        <w:rPr>
          <w:rFonts w:ascii="Arial" w:hAnsi="Arial" w:cs="Arial"/>
          <w:sz w:val="24"/>
          <w:szCs w:val="24"/>
        </w:rPr>
      </w:pPr>
    </w:p>
    <w:p w14:paraId="238EA632" w14:textId="77777777" w:rsidR="0055778B" w:rsidRPr="00E405F5" w:rsidRDefault="0055778B" w:rsidP="0055778B">
      <w:pPr>
        <w:tabs>
          <w:tab w:val="left" w:pos="6285"/>
        </w:tabs>
        <w:spacing w:after="0" w:line="240" w:lineRule="auto"/>
        <w:ind w:right="1080"/>
        <w:rPr>
          <w:rFonts w:ascii="Arial" w:hAnsi="Arial" w:cs="Arial"/>
          <w:sz w:val="24"/>
          <w:szCs w:val="24"/>
        </w:rPr>
      </w:pPr>
    </w:p>
    <w:p w14:paraId="238EA633" w14:textId="77777777" w:rsidR="0055778B" w:rsidRPr="00E405F5" w:rsidRDefault="0055778B" w:rsidP="0055778B">
      <w:pPr>
        <w:tabs>
          <w:tab w:val="left" w:pos="6285"/>
        </w:tabs>
        <w:spacing w:after="0" w:line="240" w:lineRule="auto"/>
        <w:ind w:right="1080"/>
        <w:rPr>
          <w:rFonts w:ascii="Arial" w:hAnsi="Arial" w:cs="Arial"/>
          <w:sz w:val="24"/>
          <w:szCs w:val="24"/>
        </w:rPr>
      </w:pPr>
    </w:p>
    <w:p w14:paraId="238EA634" w14:textId="77777777" w:rsidR="0055778B" w:rsidRPr="00E405F5" w:rsidRDefault="0055778B" w:rsidP="0055778B">
      <w:pPr>
        <w:tabs>
          <w:tab w:val="left" w:pos="6285"/>
        </w:tabs>
        <w:spacing w:after="0" w:line="240" w:lineRule="auto"/>
        <w:ind w:right="1080"/>
        <w:rPr>
          <w:rFonts w:ascii="Arial" w:hAnsi="Arial" w:cs="Arial"/>
          <w:sz w:val="20"/>
          <w:szCs w:val="20"/>
        </w:rPr>
      </w:pPr>
      <w:r w:rsidRPr="00E405F5">
        <w:rPr>
          <w:rFonts w:ascii="Arial" w:hAnsi="Arial" w:cs="Arial"/>
          <w:sz w:val="20"/>
          <w:szCs w:val="20"/>
        </w:rPr>
        <w:t>Enclosure(s)</w:t>
      </w:r>
    </w:p>
    <w:p w14:paraId="238EA635" w14:textId="77777777" w:rsidR="00607523" w:rsidRPr="00E405F5" w:rsidRDefault="00607523">
      <w:pPr>
        <w:spacing w:after="0" w:line="240" w:lineRule="auto"/>
        <w:rPr>
          <w:rFonts w:ascii="Arial" w:hAnsi="Arial" w:cs="Arial"/>
          <w:sz w:val="20"/>
          <w:szCs w:val="20"/>
        </w:rPr>
      </w:pPr>
      <w:r w:rsidRPr="00E405F5">
        <w:rPr>
          <w:rFonts w:ascii="Arial" w:hAnsi="Arial" w:cs="Arial"/>
          <w:sz w:val="20"/>
          <w:szCs w:val="20"/>
        </w:rPr>
        <w:br w:type="page"/>
      </w:r>
    </w:p>
    <w:p w14:paraId="238EA636" w14:textId="77777777" w:rsidR="00607523" w:rsidRPr="007A1D63" w:rsidRDefault="002D3CF0" w:rsidP="007A1D63">
      <w:pPr>
        <w:pStyle w:val="Heading2"/>
        <w:keepLines w:val="0"/>
        <w:numPr>
          <w:ilvl w:val="1"/>
          <w:numId w:val="1"/>
        </w:numPr>
        <w:spacing w:before="360" w:after="100" w:afterAutospacing="1" w:line="240" w:lineRule="auto"/>
        <w:rPr>
          <w:b/>
          <w:sz w:val="22"/>
          <w:szCs w:val="22"/>
        </w:rPr>
      </w:pPr>
      <w:bookmarkStart w:id="51" w:name="_Toc292107189"/>
      <w:bookmarkStart w:id="52" w:name="_Toc433893788"/>
      <w:r w:rsidRPr="007A1D63">
        <w:rPr>
          <w:b/>
          <w:sz w:val="22"/>
          <w:szCs w:val="22"/>
        </w:rPr>
        <w:t>Emergency Military Leave</w:t>
      </w:r>
      <w:r w:rsidR="00607523" w:rsidRPr="007A1D63">
        <w:rPr>
          <w:b/>
          <w:sz w:val="22"/>
          <w:szCs w:val="22"/>
        </w:rPr>
        <w:t xml:space="preserve"> Cover Letter – Ineligibility</w:t>
      </w:r>
      <w:bookmarkEnd w:id="51"/>
      <w:bookmarkEnd w:id="52"/>
      <w:r w:rsidR="00607523" w:rsidRPr="007A1D63">
        <w:rPr>
          <w:b/>
          <w:sz w:val="22"/>
          <w:szCs w:val="22"/>
        </w:rPr>
        <w:t xml:space="preserve"> </w:t>
      </w:r>
    </w:p>
    <w:p w14:paraId="238EA637"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DATE</w:t>
      </w:r>
    </w:p>
    <w:p w14:paraId="238EA638" w14:textId="77777777" w:rsidR="00607523" w:rsidRPr="00E405F5" w:rsidRDefault="00607523" w:rsidP="00607523">
      <w:pPr>
        <w:tabs>
          <w:tab w:val="left" w:pos="6285"/>
        </w:tabs>
        <w:spacing w:after="0" w:line="240" w:lineRule="auto"/>
        <w:ind w:right="1080"/>
        <w:rPr>
          <w:rFonts w:ascii="Arial" w:hAnsi="Arial" w:cs="Arial"/>
        </w:rPr>
      </w:pPr>
    </w:p>
    <w:p w14:paraId="238EA639" w14:textId="77777777" w:rsidR="00607523" w:rsidRPr="00E405F5" w:rsidRDefault="00607523" w:rsidP="00607523">
      <w:pPr>
        <w:tabs>
          <w:tab w:val="left" w:pos="6285"/>
        </w:tabs>
        <w:spacing w:after="0" w:line="240" w:lineRule="auto"/>
        <w:ind w:right="1080"/>
        <w:rPr>
          <w:rFonts w:ascii="Arial" w:hAnsi="Arial" w:cs="Arial"/>
        </w:rPr>
      </w:pPr>
    </w:p>
    <w:p w14:paraId="238EA63A" w14:textId="77777777" w:rsidR="00607523" w:rsidRPr="00E405F5" w:rsidRDefault="00607523" w:rsidP="00607523">
      <w:pPr>
        <w:spacing w:after="0" w:line="240" w:lineRule="auto"/>
        <w:rPr>
          <w:rFonts w:ascii="Arial" w:hAnsi="Arial" w:cs="Arial"/>
        </w:rPr>
      </w:pPr>
      <w:r w:rsidRPr="00E405F5">
        <w:rPr>
          <w:rFonts w:ascii="Arial" w:hAnsi="Arial" w:cs="Arial"/>
        </w:rPr>
        <w:t>Dear</w:t>
      </w:r>
      <w:del w:id="53" w:author="Kozlowski, Jeffry" w:date="2021-02-16T08:12:00Z">
        <w:r w:rsidRPr="00E405F5" w:rsidDel="005B584B">
          <w:rPr>
            <w:rFonts w:ascii="Arial" w:hAnsi="Arial" w:cs="Arial"/>
          </w:rPr>
          <w:delText xml:space="preserve">       </w:delText>
        </w:r>
      </w:del>
      <w:r w:rsidRPr="00E405F5">
        <w:rPr>
          <w:rFonts w:ascii="Arial" w:hAnsi="Arial" w:cs="Arial"/>
        </w:rPr>
        <w:t>:</w:t>
      </w:r>
    </w:p>
    <w:p w14:paraId="238EA63B" w14:textId="77777777" w:rsidR="00607523" w:rsidRPr="00E405F5" w:rsidRDefault="00607523" w:rsidP="00607523">
      <w:pPr>
        <w:spacing w:after="0" w:line="240" w:lineRule="auto"/>
        <w:rPr>
          <w:rFonts w:ascii="Arial" w:hAnsi="Arial" w:cs="Arial"/>
        </w:rPr>
      </w:pPr>
    </w:p>
    <w:p w14:paraId="238EA63C" w14:textId="77777777" w:rsidR="00607523" w:rsidRPr="00E405F5" w:rsidRDefault="00607523" w:rsidP="00607523">
      <w:pPr>
        <w:spacing w:after="0" w:line="240" w:lineRule="auto"/>
        <w:rPr>
          <w:rFonts w:ascii="Arial" w:hAnsi="Arial" w:cs="Arial"/>
        </w:rPr>
      </w:pPr>
      <w:r w:rsidRPr="00E405F5">
        <w:rPr>
          <w:rFonts w:ascii="Arial" w:hAnsi="Arial" w:cs="Arial"/>
        </w:rPr>
        <w:t xml:space="preserve">This letter is in response to your request for Emergency Military Leave.  Based on the military orders you provided, we have determined that you are not eligible for Emergency Military Leave payments.  </w:t>
      </w:r>
    </w:p>
    <w:p w14:paraId="238EA63D" w14:textId="77777777" w:rsidR="00607523" w:rsidRPr="00E405F5" w:rsidRDefault="00607523" w:rsidP="00607523">
      <w:pPr>
        <w:spacing w:after="0" w:line="240" w:lineRule="auto"/>
        <w:rPr>
          <w:rFonts w:ascii="Arial" w:hAnsi="Arial" w:cs="Arial"/>
        </w:rPr>
      </w:pPr>
    </w:p>
    <w:p w14:paraId="238EA63E" w14:textId="77777777" w:rsidR="00607523" w:rsidRPr="00E405F5" w:rsidRDefault="00B77F23" w:rsidP="00607523">
      <w:pPr>
        <w:spacing w:after="0" w:line="240" w:lineRule="auto"/>
        <w:rPr>
          <w:rFonts w:ascii="Arial" w:hAnsi="Arial" w:cs="Arial"/>
        </w:rPr>
      </w:pPr>
      <w:r w:rsidRPr="00E405F5">
        <w:rPr>
          <w:rFonts w:ascii="Arial" w:hAnsi="Arial" w:cs="Arial"/>
        </w:rPr>
        <w:t xml:space="preserve">Emergency Military Leave </w:t>
      </w:r>
      <w:r w:rsidR="00607523" w:rsidRPr="00E405F5">
        <w:rPr>
          <w:rFonts w:ascii="Arial" w:hAnsi="Arial" w:cs="Arial"/>
        </w:rPr>
        <w:t>is payable to an employee during a qualifying period during which the employee meet</w:t>
      </w:r>
      <w:r w:rsidRPr="00E405F5">
        <w:rPr>
          <w:rFonts w:ascii="Arial" w:hAnsi="Arial" w:cs="Arial"/>
        </w:rPr>
        <w:t>s the following criteria</w:t>
      </w:r>
      <w:r w:rsidR="00607523" w:rsidRPr="00E405F5">
        <w:rPr>
          <w:rFonts w:ascii="Arial" w:hAnsi="Arial" w:cs="Arial"/>
        </w:rPr>
        <w:t>:</w:t>
      </w:r>
    </w:p>
    <w:p w14:paraId="238EA63F" w14:textId="77777777" w:rsidR="00607523" w:rsidRPr="00E405F5" w:rsidRDefault="00607523" w:rsidP="00607523">
      <w:pPr>
        <w:spacing w:after="0" w:line="240" w:lineRule="auto"/>
        <w:rPr>
          <w:rFonts w:ascii="Arial" w:hAnsi="Arial" w:cs="Arial"/>
        </w:rPr>
      </w:pPr>
    </w:p>
    <w:p w14:paraId="238EA640" w14:textId="77777777" w:rsidR="00B77F23" w:rsidRPr="00E405F5" w:rsidRDefault="00B77F23" w:rsidP="00B77F23">
      <w:pPr>
        <w:spacing w:after="0" w:line="240" w:lineRule="auto"/>
        <w:contextualSpacing/>
        <w:rPr>
          <w:rFonts w:ascii="Arial" w:hAnsi="Arial" w:cs="Arial"/>
        </w:rPr>
      </w:pPr>
      <w:r w:rsidRPr="00E405F5">
        <w:rPr>
          <w:rFonts w:ascii="Arial" w:hAnsi="Arial" w:cs="Arial"/>
        </w:rPr>
        <w:t>In addition, effective November 24, 2003, employees who perform full-time military service as a result of a call or order to active duty in support of a contingency operation* as defined in section 101(a)(13) of title 10, United States Code, are entitled to 22 days of military leave under 5 U.S.C. 6323(b). Under this provision the employee is entitled to the greater of his military or civilian pay.</w:t>
      </w:r>
    </w:p>
    <w:p w14:paraId="238EA641" w14:textId="77777777" w:rsidR="00B77F23" w:rsidRPr="00E405F5" w:rsidRDefault="00B77F23" w:rsidP="00B77F23">
      <w:pPr>
        <w:spacing w:after="0" w:line="240" w:lineRule="auto"/>
        <w:contextualSpacing/>
        <w:rPr>
          <w:rFonts w:ascii="Arial" w:hAnsi="Arial" w:cs="Arial"/>
        </w:rPr>
      </w:pPr>
    </w:p>
    <w:p w14:paraId="238EA642" w14:textId="77777777" w:rsidR="00607523" w:rsidRPr="00E405F5" w:rsidRDefault="00B77F23" w:rsidP="00B77F23">
      <w:pPr>
        <w:spacing w:after="0" w:line="240" w:lineRule="auto"/>
        <w:contextualSpacing/>
        <w:rPr>
          <w:rFonts w:ascii="Arial" w:eastAsia="Times" w:hAnsi="Arial" w:cs="Arial"/>
        </w:rPr>
      </w:pPr>
      <w:r w:rsidRPr="00E405F5">
        <w:rPr>
          <w:rFonts w:ascii="Arial" w:hAnsi="Arial" w:cs="Arial"/>
        </w:rPr>
        <w:t>The President has authorized the Governors of several States and territories to use National Guard forces to provide supplemental security personnel for airport operations. Guard members ordered to such duty under 32 U.S.C. 502(f) are clearly assisting civil authorities in the protection of life and property. Therefore, in addition to military leave available under 5 U.S.C. 6323(a) for active duty and active and inactive duty training, a member of the National Guard also may be authorized military leave under 5 U.S.C. 6323(b) for assisting civil authorities in the protection of life and property.</w:t>
      </w:r>
    </w:p>
    <w:p w14:paraId="238EA643" w14:textId="77777777" w:rsidR="00B77F23" w:rsidRPr="00E405F5" w:rsidRDefault="00B77F23" w:rsidP="00607523">
      <w:pPr>
        <w:autoSpaceDE w:val="0"/>
        <w:autoSpaceDN w:val="0"/>
        <w:adjustRightInd w:val="0"/>
        <w:spacing w:after="0" w:line="240" w:lineRule="auto"/>
        <w:rPr>
          <w:rFonts w:ascii="Arial" w:hAnsi="Arial" w:cs="Arial"/>
        </w:rPr>
      </w:pPr>
    </w:p>
    <w:p w14:paraId="238EA644" w14:textId="77777777" w:rsidR="00607523" w:rsidRPr="00E405F5" w:rsidRDefault="00607523" w:rsidP="00607523">
      <w:pPr>
        <w:autoSpaceDE w:val="0"/>
        <w:autoSpaceDN w:val="0"/>
        <w:adjustRightInd w:val="0"/>
        <w:spacing w:after="0" w:line="240" w:lineRule="auto"/>
        <w:rPr>
          <w:rFonts w:ascii="Arial" w:hAnsi="Arial" w:cs="Arial"/>
        </w:rPr>
      </w:pPr>
      <w:r w:rsidRPr="00E405F5">
        <w:rPr>
          <w:rFonts w:ascii="Arial" w:hAnsi="Arial" w:cs="Arial"/>
        </w:rPr>
        <w:t>Sometimes the military orders are not specific enough.  If you believe your orders did not cite the correct authority or were not specific enough, we encourage you to contact the headquarters that issued the orders (listed at top of the orders) to obtain clarification.  You may resubmit your revised orders for review and a new determination of eligibility. Please send your information to:</w:t>
      </w:r>
    </w:p>
    <w:p w14:paraId="238EA645" w14:textId="77777777" w:rsidR="00607523" w:rsidRPr="00E405F5" w:rsidRDefault="00607523" w:rsidP="00607523">
      <w:pPr>
        <w:tabs>
          <w:tab w:val="left" w:pos="6285"/>
        </w:tabs>
        <w:spacing w:after="0" w:line="240" w:lineRule="auto"/>
        <w:ind w:right="1080"/>
        <w:rPr>
          <w:rFonts w:ascii="Arial" w:hAnsi="Arial" w:cs="Arial"/>
        </w:rPr>
      </w:pPr>
    </w:p>
    <w:p w14:paraId="238EA646"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Sincerely,</w:t>
      </w:r>
    </w:p>
    <w:p w14:paraId="238EA647" w14:textId="77777777" w:rsidR="00607523" w:rsidRPr="00E405F5" w:rsidRDefault="00607523" w:rsidP="00607523">
      <w:pPr>
        <w:tabs>
          <w:tab w:val="left" w:pos="6285"/>
        </w:tabs>
        <w:spacing w:after="0" w:line="240" w:lineRule="auto"/>
        <w:ind w:right="1080"/>
        <w:rPr>
          <w:rFonts w:ascii="Arial" w:hAnsi="Arial" w:cs="Arial"/>
        </w:rPr>
      </w:pPr>
    </w:p>
    <w:p w14:paraId="238EA648" w14:textId="77777777" w:rsidR="00607523" w:rsidRPr="00E405F5" w:rsidRDefault="00607523" w:rsidP="00607523">
      <w:pPr>
        <w:tabs>
          <w:tab w:val="left" w:pos="6285"/>
        </w:tabs>
        <w:spacing w:after="0" w:line="240" w:lineRule="auto"/>
        <w:ind w:right="1080"/>
        <w:rPr>
          <w:rFonts w:ascii="Arial" w:hAnsi="Arial" w:cs="Arial"/>
        </w:rPr>
      </w:pPr>
    </w:p>
    <w:p w14:paraId="238EA649" w14:textId="77777777" w:rsidR="00607523" w:rsidRPr="00E405F5" w:rsidRDefault="00607523" w:rsidP="00607523">
      <w:pPr>
        <w:tabs>
          <w:tab w:val="left" w:pos="6285"/>
        </w:tabs>
        <w:spacing w:after="0" w:line="240" w:lineRule="auto"/>
        <w:ind w:right="1080"/>
        <w:rPr>
          <w:rFonts w:ascii="Arial" w:hAnsi="Arial" w:cs="Arial"/>
        </w:rPr>
      </w:pPr>
    </w:p>
    <w:p w14:paraId="238EA64A"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TSA HRAccess Shared Service Center</w:t>
      </w:r>
    </w:p>
    <w:p w14:paraId="238EA64B"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2650 Park Tower Drive, Suite 201</w:t>
      </w:r>
    </w:p>
    <w:p w14:paraId="238EA64C"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Vienna, VA 22180</w:t>
      </w:r>
    </w:p>
    <w:p w14:paraId="238EA64D"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1-877-872-7990</w:t>
      </w:r>
    </w:p>
    <w:p w14:paraId="238EA64E" w14:textId="77777777" w:rsidR="00607523" w:rsidRPr="00E405F5" w:rsidRDefault="00607523" w:rsidP="00607523">
      <w:pPr>
        <w:tabs>
          <w:tab w:val="left" w:pos="6285"/>
        </w:tabs>
        <w:spacing w:after="0" w:line="240" w:lineRule="auto"/>
        <w:ind w:right="1080"/>
        <w:rPr>
          <w:rFonts w:ascii="Arial" w:hAnsi="Arial" w:cs="Arial"/>
        </w:rPr>
      </w:pPr>
    </w:p>
    <w:p w14:paraId="238EA64F" w14:textId="77777777" w:rsidR="00607523" w:rsidRPr="00E405F5" w:rsidRDefault="00607523" w:rsidP="00607523">
      <w:pPr>
        <w:tabs>
          <w:tab w:val="left" w:pos="6285"/>
        </w:tabs>
        <w:spacing w:after="0" w:line="240" w:lineRule="auto"/>
        <w:ind w:right="1080"/>
        <w:rPr>
          <w:rFonts w:ascii="Arial" w:hAnsi="Arial" w:cs="Arial"/>
        </w:rPr>
      </w:pPr>
    </w:p>
    <w:p w14:paraId="238EA650" w14:textId="77777777" w:rsidR="00607523" w:rsidRPr="00E405F5" w:rsidRDefault="00607523" w:rsidP="00607523">
      <w:pPr>
        <w:tabs>
          <w:tab w:val="left" w:pos="6285"/>
        </w:tabs>
        <w:spacing w:after="0" w:line="240" w:lineRule="auto"/>
        <w:ind w:right="1080"/>
        <w:rPr>
          <w:rFonts w:ascii="Arial" w:hAnsi="Arial" w:cs="Arial"/>
        </w:rPr>
      </w:pPr>
      <w:r w:rsidRPr="00E405F5">
        <w:rPr>
          <w:rFonts w:ascii="Arial" w:hAnsi="Arial" w:cs="Arial"/>
        </w:rPr>
        <w:t>Enclosure(s)</w:t>
      </w:r>
    </w:p>
    <w:p w14:paraId="238EA651" w14:textId="77777777" w:rsidR="0055778B" w:rsidRPr="00E405F5" w:rsidRDefault="0055778B" w:rsidP="00607523">
      <w:pPr>
        <w:tabs>
          <w:tab w:val="left" w:pos="6285"/>
        </w:tabs>
        <w:spacing w:after="0" w:line="240" w:lineRule="auto"/>
        <w:ind w:right="1080"/>
        <w:rPr>
          <w:rFonts w:ascii="Arial" w:hAnsi="Arial" w:cs="Arial"/>
          <w:sz w:val="20"/>
          <w:szCs w:val="20"/>
        </w:rPr>
      </w:pPr>
    </w:p>
    <w:p w14:paraId="238EA652" w14:textId="77777777" w:rsidR="00B77F23" w:rsidRPr="00E405F5" w:rsidRDefault="00B77F23">
      <w:pPr>
        <w:spacing w:after="0" w:line="240" w:lineRule="auto"/>
        <w:rPr>
          <w:rFonts w:ascii="Arial" w:hAnsi="Arial" w:cs="Arial"/>
          <w:iCs/>
        </w:rPr>
      </w:pPr>
      <w:r w:rsidRPr="00E405F5">
        <w:rPr>
          <w:rFonts w:ascii="Arial" w:hAnsi="Arial" w:cs="Arial"/>
          <w:i/>
        </w:rPr>
        <w:br w:type="page"/>
      </w:r>
    </w:p>
    <w:p w14:paraId="238EA653" w14:textId="77777777" w:rsidR="00903A40" w:rsidRPr="007A1D63" w:rsidRDefault="002D3CF0" w:rsidP="007A1D63">
      <w:pPr>
        <w:pStyle w:val="Heading2"/>
        <w:keepLines w:val="0"/>
        <w:numPr>
          <w:ilvl w:val="1"/>
          <w:numId w:val="1"/>
        </w:numPr>
        <w:spacing w:before="360" w:after="100" w:afterAutospacing="1" w:line="240" w:lineRule="auto"/>
        <w:rPr>
          <w:b/>
          <w:sz w:val="22"/>
          <w:szCs w:val="22"/>
        </w:rPr>
      </w:pPr>
      <w:bookmarkStart w:id="54" w:name="_Toc292107190"/>
      <w:bookmarkStart w:id="55" w:name="_Toc433893789"/>
      <w:r w:rsidRPr="007A1D63">
        <w:rPr>
          <w:b/>
          <w:sz w:val="22"/>
          <w:szCs w:val="22"/>
        </w:rPr>
        <w:t>Emergency Military Leave</w:t>
      </w:r>
      <w:r w:rsidR="00903A40" w:rsidRPr="007A1D63">
        <w:rPr>
          <w:b/>
          <w:sz w:val="22"/>
          <w:szCs w:val="22"/>
        </w:rPr>
        <w:t xml:space="preserve"> Cover Letter – MIL &gt; CIV</w:t>
      </w:r>
      <w:bookmarkEnd w:id="54"/>
      <w:bookmarkEnd w:id="55"/>
    </w:p>
    <w:p w14:paraId="238EA654" w14:textId="77777777" w:rsidR="00903A40" w:rsidRPr="00E405F5" w:rsidRDefault="00903A40" w:rsidP="00903A40">
      <w:pPr>
        <w:rPr>
          <w:rFonts w:ascii="Arial" w:hAnsi="Arial" w:cs="Arial"/>
        </w:rPr>
      </w:pPr>
    </w:p>
    <w:p w14:paraId="238EA655"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DATE</w:t>
      </w:r>
    </w:p>
    <w:p w14:paraId="238EA656" w14:textId="77777777" w:rsidR="00903A40" w:rsidRPr="00E405F5" w:rsidRDefault="00903A40" w:rsidP="00903A40">
      <w:pPr>
        <w:tabs>
          <w:tab w:val="left" w:pos="6285"/>
        </w:tabs>
        <w:spacing w:after="0" w:line="240" w:lineRule="auto"/>
        <w:ind w:right="1080"/>
        <w:rPr>
          <w:rFonts w:ascii="Arial" w:hAnsi="Arial" w:cs="Arial"/>
        </w:rPr>
      </w:pPr>
    </w:p>
    <w:p w14:paraId="238EA657" w14:textId="77777777" w:rsidR="00903A40" w:rsidRPr="00E405F5" w:rsidRDefault="00903A40" w:rsidP="00903A40">
      <w:pPr>
        <w:tabs>
          <w:tab w:val="left" w:pos="6285"/>
        </w:tabs>
        <w:spacing w:after="0" w:line="240" w:lineRule="auto"/>
        <w:ind w:right="1080"/>
        <w:rPr>
          <w:rFonts w:ascii="Arial" w:hAnsi="Arial" w:cs="Arial"/>
        </w:rPr>
      </w:pPr>
    </w:p>
    <w:p w14:paraId="238EA658" w14:textId="01680876" w:rsidR="00903A40" w:rsidRPr="00E405F5" w:rsidRDefault="008C2DB8" w:rsidP="00903A40">
      <w:pPr>
        <w:spacing w:after="0" w:line="240" w:lineRule="auto"/>
        <w:rPr>
          <w:rFonts w:ascii="Arial" w:hAnsi="Arial" w:cs="Arial"/>
        </w:rPr>
      </w:pPr>
      <w:bookmarkStart w:id="56" w:name="_GoBack"/>
      <w:bookmarkEnd w:id="56"/>
      <w:r w:rsidRPr="00E405F5">
        <w:rPr>
          <w:rFonts w:ascii="Arial" w:hAnsi="Arial" w:cs="Arial"/>
        </w:rPr>
        <w:t>Dear:</w:t>
      </w:r>
    </w:p>
    <w:p w14:paraId="238EA659" w14:textId="77777777" w:rsidR="00903A40" w:rsidRPr="00E405F5" w:rsidRDefault="00903A40" w:rsidP="00903A40">
      <w:pPr>
        <w:spacing w:after="0" w:line="240" w:lineRule="auto"/>
        <w:rPr>
          <w:rFonts w:ascii="Arial" w:hAnsi="Arial" w:cs="Arial"/>
        </w:rPr>
      </w:pPr>
    </w:p>
    <w:p w14:paraId="238EA65A" w14:textId="77777777" w:rsidR="00903A40" w:rsidRPr="00E405F5" w:rsidRDefault="00903A40" w:rsidP="00903A40">
      <w:pPr>
        <w:spacing w:after="0" w:line="240" w:lineRule="auto"/>
        <w:rPr>
          <w:rFonts w:ascii="Arial" w:hAnsi="Arial" w:cs="Arial"/>
          <w:color w:val="000000"/>
        </w:rPr>
      </w:pPr>
      <w:r w:rsidRPr="00E405F5">
        <w:rPr>
          <w:rFonts w:ascii="Arial" w:hAnsi="Arial" w:cs="Arial"/>
        </w:rPr>
        <w:t xml:space="preserve">This letter is in response to your request Emergency Military Leave payments.  </w:t>
      </w:r>
      <w:r w:rsidRPr="00E405F5">
        <w:rPr>
          <w:rFonts w:ascii="Arial" w:hAnsi="Arial" w:cs="Arial"/>
          <w:color w:val="000000"/>
        </w:rPr>
        <w:t xml:space="preserve">Based on the military orders you provided, we have determined that you are eligible for Emergency Military Leave payments, however the computations performed indicates that your Military Pay is greater than your Civilian Pay therefore a payment will not be issued.   </w:t>
      </w:r>
    </w:p>
    <w:p w14:paraId="238EA65B" w14:textId="77777777" w:rsidR="00903A40" w:rsidRPr="00E405F5" w:rsidRDefault="00903A40" w:rsidP="00903A40">
      <w:pPr>
        <w:autoSpaceDE w:val="0"/>
        <w:autoSpaceDN w:val="0"/>
        <w:adjustRightInd w:val="0"/>
        <w:spacing w:after="0" w:line="240" w:lineRule="auto"/>
        <w:rPr>
          <w:rFonts w:ascii="Arial" w:hAnsi="Arial" w:cs="Arial"/>
          <w:color w:val="000000"/>
        </w:rPr>
      </w:pPr>
    </w:p>
    <w:p w14:paraId="238EA65C" w14:textId="77777777" w:rsidR="00903A40" w:rsidRPr="00E405F5" w:rsidRDefault="00903A40" w:rsidP="00903A40">
      <w:pPr>
        <w:spacing w:after="0" w:line="240" w:lineRule="auto"/>
        <w:rPr>
          <w:rFonts w:ascii="Arial" w:hAnsi="Arial" w:cs="Arial"/>
        </w:rPr>
      </w:pPr>
      <w:r w:rsidRPr="00E405F5">
        <w:rPr>
          <w:rFonts w:ascii="Arial" w:hAnsi="Arial" w:cs="Arial"/>
        </w:rPr>
        <w:t xml:space="preserve">The calculations attached encompasses all pay periods within the specified dates provided on your submitted Request for Payment of Reservist Differential of </w:t>
      </w:r>
      <w:r w:rsidRPr="00E405F5">
        <w:rPr>
          <w:rFonts w:ascii="Arial" w:hAnsi="Arial" w:cs="Arial"/>
          <w:b/>
          <w:bCs/>
        </w:rPr>
        <w:t xml:space="preserve">03/15/2009 – 00/00/2011, Pay Periods 6/2009-00/2011. </w:t>
      </w:r>
      <w:r w:rsidRPr="00E405F5">
        <w:rPr>
          <w:rFonts w:ascii="Arial" w:hAnsi="Arial" w:cs="Arial"/>
        </w:rPr>
        <w:t xml:space="preserve"> </w:t>
      </w:r>
    </w:p>
    <w:p w14:paraId="238EA65D" w14:textId="77777777" w:rsidR="00903A40" w:rsidRPr="00E405F5" w:rsidRDefault="00903A40" w:rsidP="00903A40">
      <w:pPr>
        <w:spacing w:after="0" w:line="240" w:lineRule="auto"/>
        <w:ind w:left="720"/>
        <w:contextualSpacing/>
        <w:rPr>
          <w:rFonts w:ascii="Arial" w:eastAsia="Times" w:hAnsi="Arial" w:cs="Arial"/>
        </w:rPr>
      </w:pPr>
    </w:p>
    <w:p w14:paraId="238EA65E" w14:textId="77777777" w:rsidR="00903A40" w:rsidRPr="00E405F5" w:rsidRDefault="00903A40" w:rsidP="00903A40">
      <w:pPr>
        <w:autoSpaceDE w:val="0"/>
        <w:autoSpaceDN w:val="0"/>
        <w:adjustRightInd w:val="0"/>
        <w:spacing w:after="0" w:line="240" w:lineRule="auto"/>
        <w:rPr>
          <w:rFonts w:ascii="Arial" w:hAnsi="Arial" w:cs="Arial"/>
        </w:rPr>
      </w:pPr>
      <w:r w:rsidRPr="00E405F5">
        <w:rPr>
          <w:rFonts w:ascii="Arial" w:hAnsi="Arial" w:cs="Arial"/>
        </w:rPr>
        <w:t>If there are any questions or additional clarification is needed please send your inquiry to:</w:t>
      </w:r>
    </w:p>
    <w:p w14:paraId="238EA65F" w14:textId="77777777" w:rsidR="00903A40" w:rsidRPr="00E405F5" w:rsidRDefault="00903A40" w:rsidP="00903A40">
      <w:pPr>
        <w:tabs>
          <w:tab w:val="left" w:pos="6285"/>
        </w:tabs>
        <w:spacing w:after="0" w:line="240" w:lineRule="auto"/>
        <w:ind w:right="1080"/>
        <w:rPr>
          <w:rFonts w:ascii="Arial" w:hAnsi="Arial" w:cs="Arial"/>
        </w:rPr>
      </w:pPr>
    </w:p>
    <w:p w14:paraId="238EA660"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TSA HRAccess Shared Service Center</w:t>
      </w:r>
    </w:p>
    <w:p w14:paraId="238EA661"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2650 Park Tower Drive, Suite 201</w:t>
      </w:r>
    </w:p>
    <w:p w14:paraId="238EA662"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Vienna, VA 22180</w:t>
      </w:r>
    </w:p>
    <w:p w14:paraId="238EA663" w14:textId="77777777" w:rsidR="00903A40" w:rsidRPr="00E405F5" w:rsidRDefault="00903A40" w:rsidP="00903A40">
      <w:pPr>
        <w:autoSpaceDE w:val="0"/>
        <w:autoSpaceDN w:val="0"/>
        <w:adjustRightInd w:val="0"/>
        <w:spacing w:after="0" w:line="240" w:lineRule="auto"/>
        <w:rPr>
          <w:rFonts w:ascii="Arial" w:hAnsi="Arial" w:cs="Arial"/>
        </w:rPr>
      </w:pPr>
      <w:r w:rsidRPr="00E405F5">
        <w:rPr>
          <w:rFonts w:ascii="Arial" w:hAnsi="Arial" w:cs="Arial"/>
        </w:rPr>
        <w:t>1-877-872-7990</w:t>
      </w:r>
    </w:p>
    <w:p w14:paraId="238EA664" w14:textId="77777777" w:rsidR="00903A40" w:rsidRPr="00E405F5" w:rsidRDefault="00903A40" w:rsidP="00903A40">
      <w:pPr>
        <w:tabs>
          <w:tab w:val="left" w:pos="6285"/>
        </w:tabs>
        <w:spacing w:after="0" w:line="240" w:lineRule="auto"/>
        <w:ind w:right="1080"/>
        <w:rPr>
          <w:rFonts w:ascii="Arial" w:hAnsi="Arial" w:cs="Arial"/>
        </w:rPr>
      </w:pPr>
    </w:p>
    <w:p w14:paraId="238EA665"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Sincerely,</w:t>
      </w:r>
    </w:p>
    <w:p w14:paraId="238EA666" w14:textId="77777777" w:rsidR="00903A40" w:rsidRPr="00E405F5" w:rsidRDefault="00903A40" w:rsidP="00903A40">
      <w:pPr>
        <w:tabs>
          <w:tab w:val="left" w:pos="6285"/>
        </w:tabs>
        <w:spacing w:after="0" w:line="240" w:lineRule="auto"/>
        <w:ind w:right="1080"/>
        <w:rPr>
          <w:rFonts w:ascii="Arial" w:hAnsi="Arial" w:cs="Arial"/>
        </w:rPr>
      </w:pPr>
    </w:p>
    <w:p w14:paraId="238EA667" w14:textId="77777777" w:rsidR="00903A40" w:rsidRPr="00E405F5" w:rsidRDefault="00903A40" w:rsidP="00903A40">
      <w:pPr>
        <w:tabs>
          <w:tab w:val="left" w:pos="6285"/>
        </w:tabs>
        <w:spacing w:after="0" w:line="240" w:lineRule="auto"/>
        <w:ind w:right="1080"/>
        <w:rPr>
          <w:rFonts w:ascii="Arial" w:hAnsi="Arial" w:cs="Arial"/>
        </w:rPr>
      </w:pPr>
    </w:p>
    <w:p w14:paraId="238EA668" w14:textId="77777777" w:rsidR="00903A40" w:rsidRPr="00E405F5" w:rsidRDefault="00903A40" w:rsidP="00903A40">
      <w:pPr>
        <w:tabs>
          <w:tab w:val="left" w:pos="6285"/>
        </w:tabs>
        <w:spacing w:after="0" w:line="240" w:lineRule="auto"/>
        <w:ind w:right="1080"/>
        <w:rPr>
          <w:rFonts w:ascii="Arial" w:hAnsi="Arial" w:cs="Arial"/>
        </w:rPr>
      </w:pPr>
    </w:p>
    <w:p w14:paraId="238EA669"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 xml:space="preserve">TSA HRAccess </w:t>
      </w:r>
    </w:p>
    <w:p w14:paraId="238EA66A" w14:textId="77777777" w:rsidR="00903A40" w:rsidRPr="00E405F5" w:rsidRDefault="00903A40" w:rsidP="00903A40">
      <w:pPr>
        <w:tabs>
          <w:tab w:val="left" w:pos="6285"/>
        </w:tabs>
        <w:spacing w:after="0" w:line="240" w:lineRule="auto"/>
        <w:ind w:right="1080"/>
        <w:rPr>
          <w:rFonts w:ascii="Arial" w:hAnsi="Arial" w:cs="Arial"/>
        </w:rPr>
      </w:pPr>
    </w:p>
    <w:p w14:paraId="238EA66B" w14:textId="77777777" w:rsidR="00903A40" w:rsidRPr="00E405F5" w:rsidRDefault="00903A40" w:rsidP="00903A40">
      <w:pPr>
        <w:tabs>
          <w:tab w:val="left" w:pos="6285"/>
        </w:tabs>
        <w:spacing w:after="0" w:line="240" w:lineRule="auto"/>
        <w:ind w:right="1080"/>
        <w:rPr>
          <w:rFonts w:ascii="Arial" w:hAnsi="Arial" w:cs="Arial"/>
        </w:rPr>
      </w:pPr>
    </w:p>
    <w:p w14:paraId="238EA66C" w14:textId="77777777" w:rsidR="00903A40" w:rsidRPr="00E405F5" w:rsidRDefault="00903A40" w:rsidP="00903A40">
      <w:pPr>
        <w:tabs>
          <w:tab w:val="left" w:pos="6285"/>
        </w:tabs>
        <w:spacing w:after="0" w:line="240" w:lineRule="auto"/>
        <w:ind w:right="1080"/>
        <w:rPr>
          <w:rFonts w:ascii="Arial" w:hAnsi="Arial" w:cs="Arial"/>
        </w:rPr>
      </w:pPr>
    </w:p>
    <w:p w14:paraId="238EA66D" w14:textId="77777777" w:rsidR="00903A40" w:rsidRPr="00E405F5" w:rsidRDefault="00903A40" w:rsidP="00903A40">
      <w:pPr>
        <w:tabs>
          <w:tab w:val="left" w:pos="6285"/>
        </w:tabs>
        <w:spacing w:after="0" w:line="240" w:lineRule="auto"/>
        <w:ind w:right="1080"/>
        <w:rPr>
          <w:rFonts w:ascii="Arial" w:hAnsi="Arial" w:cs="Arial"/>
        </w:rPr>
      </w:pPr>
      <w:r w:rsidRPr="00E405F5">
        <w:rPr>
          <w:rFonts w:ascii="Arial" w:hAnsi="Arial" w:cs="Arial"/>
        </w:rPr>
        <w:t>Enclosure(s)</w:t>
      </w:r>
    </w:p>
    <w:p w14:paraId="238EA66E" w14:textId="77777777" w:rsidR="0055778B" w:rsidRPr="00E405F5" w:rsidRDefault="0055778B" w:rsidP="00D012BF">
      <w:pPr>
        <w:pStyle w:val="Instructions"/>
        <w:rPr>
          <w:rFonts w:ascii="Arial" w:hAnsi="Arial" w:cs="Arial"/>
        </w:rPr>
      </w:pPr>
    </w:p>
    <w:p w14:paraId="238EA66F" w14:textId="77777777" w:rsidR="00903A40" w:rsidRPr="00E405F5" w:rsidRDefault="00903A40" w:rsidP="00D012BF">
      <w:pPr>
        <w:pStyle w:val="Instructions"/>
        <w:rPr>
          <w:rFonts w:ascii="Arial" w:hAnsi="Arial" w:cs="Arial"/>
        </w:rPr>
      </w:pPr>
    </w:p>
    <w:p w14:paraId="238EA670" w14:textId="77777777" w:rsidR="00903A40" w:rsidRPr="00E405F5" w:rsidRDefault="00903A40" w:rsidP="00D012BF">
      <w:pPr>
        <w:pStyle w:val="Instructions"/>
        <w:rPr>
          <w:rFonts w:ascii="Arial" w:hAnsi="Arial" w:cs="Arial"/>
        </w:rPr>
      </w:pPr>
    </w:p>
    <w:p w14:paraId="238EA671" w14:textId="77777777" w:rsidR="00903A40" w:rsidRPr="00E405F5" w:rsidRDefault="00903A40" w:rsidP="00D012BF">
      <w:pPr>
        <w:pStyle w:val="Instructions"/>
        <w:rPr>
          <w:rFonts w:ascii="Arial" w:hAnsi="Arial" w:cs="Arial"/>
        </w:rPr>
      </w:pPr>
    </w:p>
    <w:p w14:paraId="238EA672" w14:textId="77777777" w:rsidR="00903A40" w:rsidRPr="00E405F5" w:rsidRDefault="00903A40" w:rsidP="00D012BF">
      <w:pPr>
        <w:pStyle w:val="Instructions"/>
        <w:rPr>
          <w:rFonts w:ascii="Arial" w:hAnsi="Arial" w:cs="Arial"/>
        </w:rPr>
      </w:pPr>
    </w:p>
    <w:p w14:paraId="238EA673" w14:textId="77777777" w:rsidR="00903A40" w:rsidRPr="00E405F5" w:rsidRDefault="00903A40">
      <w:pPr>
        <w:spacing w:after="0" w:line="240" w:lineRule="auto"/>
        <w:rPr>
          <w:rFonts w:ascii="Arial" w:hAnsi="Arial" w:cs="Arial"/>
          <w:i/>
          <w:iCs/>
          <w:color w:val="0000FF"/>
        </w:rPr>
      </w:pPr>
      <w:r w:rsidRPr="00E405F5">
        <w:rPr>
          <w:rFonts w:ascii="Arial" w:hAnsi="Arial" w:cs="Arial"/>
        </w:rPr>
        <w:br w:type="page"/>
      </w:r>
    </w:p>
    <w:p w14:paraId="238EA674" w14:textId="2E3CBAE0" w:rsidR="007B6BC8" w:rsidRPr="009D027F" w:rsidRDefault="000D2D0F" w:rsidP="00926708">
      <w:pPr>
        <w:pStyle w:val="Heading1"/>
        <w:numPr>
          <w:ilvl w:val="0"/>
          <w:numId w:val="1"/>
        </w:numPr>
        <w:tabs>
          <w:tab w:val="clear" w:pos="1800"/>
          <w:tab w:val="num" w:pos="374"/>
          <w:tab w:val="num" w:pos="432"/>
        </w:tabs>
        <w:ind w:left="374" w:hanging="432"/>
        <w:rPr>
          <w:sz w:val="28"/>
          <w:szCs w:val="28"/>
        </w:rPr>
      </w:pPr>
      <w:bookmarkStart w:id="57" w:name="_Toc209866792"/>
      <w:bookmarkStart w:id="58" w:name="_Toc215042061"/>
      <w:r>
        <w:rPr>
          <w:sz w:val="28"/>
          <w:szCs w:val="28"/>
        </w:rPr>
        <w:t xml:space="preserve"> </w:t>
      </w:r>
      <w:bookmarkStart w:id="59" w:name="_Toc433893790"/>
      <w:r w:rsidR="007B6BC8" w:rsidRPr="009D027F">
        <w:rPr>
          <w:sz w:val="28"/>
          <w:szCs w:val="28"/>
        </w:rPr>
        <w:t>Revision History</w:t>
      </w:r>
      <w:bookmarkEnd w:id="57"/>
      <w:bookmarkEnd w:id="58"/>
      <w:bookmarkEnd w:id="59"/>
    </w:p>
    <w:tbl>
      <w:tblPr>
        <w:tblStyle w:val="TableGrid"/>
        <w:tblW w:w="9939"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1E0" w:firstRow="1" w:lastRow="1" w:firstColumn="1" w:lastColumn="1" w:noHBand="0" w:noVBand="0"/>
      </w:tblPr>
      <w:tblGrid>
        <w:gridCol w:w="1040"/>
        <w:gridCol w:w="1440"/>
        <w:gridCol w:w="1440"/>
        <w:gridCol w:w="1800"/>
        <w:gridCol w:w="4219"/>
      </w:tblGrid>
      <w:tr w:rsidR="009D027F" w:rsidRPr="002D1D64" w14:paraId="47F87A2E" w14:textId="77777777" w:rsidTr="009D027F">
        <w:trPr>
          <w:trHeight w:val="413"/>
          <w:jc w:val="center"/>
        </w:trPr>
        <w:tc>
          <w:tcPr>
            <w:tcW w:w="9939" w:type="dxa"/>
            <w:gridSpan w:val="5"/>
            <w:tcBorders>
              <w:top w:val="single" w:sz="8" w:space="0" w:color="auto"/>
              <w:bottom w:val="single" w:sz="2" w:space="0" w:color="auto"/>
            </w:tcBorders>
            <w:shd w:val="clear" w:color="auto" w:fill="EEECE1" w:themeFill="background2"/>
          </w:tcPr>
          <w:p w14:paraId="7E9F7FD8" w14:textId="77777777" w:rsidR="009D027F" w:rsidRPr="002D1D64" w:rsidRDefault="009D027F" w:rsidP="009D027F">
            <w:pPr>
              <w:spacing w:before="120" w:after="120"/>
              <w:jc w:val="center"/>
              <w:rPr>
                <w:rFonts w:ascii="Arial" w:hAnsi="Arial" w:cs="Arial"/>
                <w:b/>
              </w:rPr>
            </w:pPr>
            <w:r w:rsidRPr="002D1D64">
              <w:rPr>
                <w:rFonts w:ascii="Arial" w:hAnsi="Arial" w:cs="Arial"/>
                <w:b/>
              </w:rPr>
              <w:t>REVISION/CHANGE LOG</w:t>
            </w:r>
          </w:p>
        </w:tc>
      </w:tr>
      <w:tr w:rsidR="009D027F" w:rsidRPr="002D1D64" w14:paraId="3F1AA594" w14:textId="77777777" w:rsidTr="009D027F">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hemeFill="background2"/>
          </w:tcPr>
          <w:p w14:paraId="2274022A" w14:textId="77777777" w:rsidR="009D027F" w:rsidRPr="002D1D64" w:rsidRDefault="009D027F" w:rsidP="009D027F">
            <w:pPr>
              <w:spacing w:before="40" w:after="40"/>
              <w:rPr>
                <w:rFonts w:ascii="Arial" w:hAnsi="Arial" w:cs="Arial"/>
                <w:b/>
              </w:rPr>
            </w:pPr>
            <w:r w:rsidRPr="002D1D64">
              <w:rPr>
                <w:rFonts w:ascii="Arial"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hemeFill="background2"/>
          </w:tcPr>
          <w:p w14:paraId="5783DBB9" w14:textId="77777777" w:rsidR="009D027F" w:rsidRPr="002D1D64" w:rsidRDefault="009D027F" w:rsidP="009D027F">
            <w:pPr>
              <w:spacing w:before="40" w:after="40"/>
              <w:rPr>
                <w:rFonts w:ascii="Arial" w:hAnsi="Arial" w:cs="Arial"/>
                <w:b/>
              </w:rPr>
            </w:pPr>
            <w:r w:rsidRPr="002D1D64">
              <w:rPr>
                <w:rFonts w:ascii="Arial" w:hAnsi="Arial" w:cs="Arial"/>
                <w:b/>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hemeFill="background2"/>
          </w:tcPr>
          <w:p w14:paraId="78913992" w14:textId="77777777" w:rsidR="009D027F" w:rsidRPr="002D1D64" w:rsidRDefault="009D027F" w:rsidP="009D027F">
            <w:pPr>
              <w:spacing w:before="40" w:after="40"/>
              <w:rPr>
                <w:rFonts w:ascii="Arial" w:hAnsi="Arial" w:cs="Arial"/>
                <w:b/>
              </w:rPr>
            </w:pPr>
            <w:r w:rsidRPr="002D1D64">
              <w:rPr>
                <w:rFonts w:ascii="Arial" w:hAnsi="Arial" w:cs="Arial"/>
                <w:b/>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hemeFill="background2"/>
          </w:tcPr>
          <w:p w14:paraId="765A8F6B" w14:textId="77777777" w:rsidR="009D027F" w:rsidRPr="002D1D64" w:rsidRDefault="009D027F" w:rsidP="009D027F">
            <w:pPr>
              <w:spacing w:before="40" w:after="40"/>
              <w:rPr>
                <w:rFonts w:ascii="Arial" w:hAnsi="Arial" w:cs="Arial"/>
                <w:b/>
              </w:rPr>
            </w:pPr>
            <w:r w:rsidRPr="002D1D64">
              <w:rPr>
                <w:rFonts w:ascii="Arial" w:hAnsi="Arial" w:cs="Arial"/>
                <w:b/>
              </w:rPr>
              <w:t>Section(s)</w:t>
            </w:r>
            <w:r w:rsidRPr="002D1D64">
              <w:rPr>
                <w:rFonts w:ascii="Arial"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hemeFill="background2"/>
          </w:tcPr>
          <w:p w14:paraId="0B3D05F8" w14:textId="77777777" w:rsidR="009D027F" w:rsidRPr="002D1D64" w:rsidRDefault="009D027F" w:rsidP="009D027F">
            <w:pPr>
              <w:spacing w:before="40" w:after="40"/>
              <w:rPr>
                <w:rFonts w:ascii="Arial" w:hAnsi="Arial" w:cs="Arial"/>
                <w:i/>
              </w:rPr>
            </w:pPr>
            <w:r w:rsidRPr="002D1D64">
              <w:rPr>
                <w:rFonts w:ascii="Arial" w:hAnsi="Arial" w:cs="Arial"/>
                <w:b/>
              </w:rPr>
              <w:t>Summary of Changes</w:t>
            </w:r>
          </w:p>
        </w:tc>
      </w:tr>
      <w:tr w:rsidR="009D027F" w:rsidRPr="007B049D" w14:paraId="4CF75C10" w14:textId="77777777" w:rsidTr="009D027F">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C4EF83A" w14:textId="2DDE4C80" w:rsidR="009D027F" w:rsidRPr="002D1D64" w:rsidRDefault="007B049D" w:rsidP="009D027F">
            <w:pPr>
              <w:spacing w:before="120"/>
              <w:rPr>
                <w:rFonts w:ascii="Arial" w:hAnsi="Arial" w:cs="Arial"/>
              </w:rPr>
            </w:pPr>
            <w:r w:rsidRPr="007B049D">
              <w:rPr>
                <w:rFonts w:ascii="Arial" w:hAnsi="Arial" w:cs="Arial"/>
              </w:rPr>
              <w:t xml:space="preserve">V1.0  </w:t>
            </w:r>
          </w:p>
        </w:tc>
        <w:tc>
          <w:tcPr>
            <w:tcW w:w="1440" w:type="dxa"/>
            <w:tcBorders>
              <w:top w:val="single" w:sz="2" w:space="0" w:color="auto"/>
              <w:left w:val="single" w:sz="2" w:space="0" w:color="auto"/>
              <w:bottom w:val="single" w:sz="2" w:space="0" w:color="auto"/>
              <w:right w:val="single" w:sz="2" w:space="0" w:color="auto"/>
            </w:tcBorders>
          </w:tcPr>
          <w:p w14:paraId="7C95C4A0" w14:textId="0024D6CF" w:rsidR="009D027F" w:rsidRPr="002D1D64" w:rsidRDefault="007B049D" w:rsidP="007B049D">
            <w:pPr>
              <w:spacing w:before="120"/>
              <w:rPr>
                <w:rFonts w:ascii="Arial" w:hAnsi="Arial" w:cs="Arial"/>
              </w:rPr>
            </w:pPr>
            <w:r w:rsidRPr="007B049D">
              <w:rPr>
                <w:rFonts w:ascii="Arial" w:hAnsi="Arial" w:cs="Arial"/>
              </w:rPr>
              <w:t xml:space="preserve">10/31/2008  </w:t>
            </w:r>
          </w:p>
        </w:tc>
        <w:tc>
          <w:tcPr>
            <w:tcW w:w="1440" w:type="dxa"/>
            <w:tcBorders>
              <w:top w:val="single" w:sz="2" w:space="0" w:color="auto"/>
              <w:left w:val="single" w:sz="2" w:space="0" w:color="auto"/>
              <w:bottom w:val="single" w:sz="2" w:space="0" w:color="auto"/>
              <w:right w:val="single" w:sz="2" w:space="0" w:color="auto"/>
            </w:tcBorders>
          </w:tcPr>
          <w:p w14:paraId="18A51C33" w14:textId="0963258D" w:rsidR="009D027F" w:rsidRPr="002D1D64" w:rsidRDefault="009D027F"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11377D90" w14:textId="472C4BC2" w:rsidR="009D027F" w:rsidRPr="002D1D64" w:rsidRDefault="009D027F" w:rsidP="009D027F">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18D8B729" w14:textId="556A1FCC" w:rsidR="009D027F" w:rsidRPr="002D1D64" w:rsidRDefault="007B049D" w:rsidP="009D027F">
            <w:pPr>
              <w:spacing w:before="120"/>
              <w:rPr>
                <w:rFonts w:ascii="Arial" w:hAnsi="Arial" w:cs="Arial"/>
              </w:rPr>
            </w:pPr>
            <w:r w:rsidRPr="007B049D">
              <w:rPr>
                <w:rFonts w:ascii="Arial" w:hAnsi="Arial" w:cs="Arial"/>
              </w:rPr>
              <w:t>Final Version</w:t>
            </w:r>
          </w:p>
        </w:tc>
      </w:tr>
      <w:tr w:rsidR="007B049D" w:rsidRPr="007B049D" w14:paraId="055DC311"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C8B0888" w14:textId="00340773" w:rsidR="007B049D" w:rsidRPr="002D1D64" w:rsidRDefault="007B049D" w:rsidP="00824A23">
            <w:pPr>
              <w:spacing w:before="120"/>
              <w:rPr>
                <w:rFonts w:ascii="Arial" w:hAnsi="Arial" w:cs="Arial"/>
              </w:rPr>
            </w:pPr>
            <w:r w:rsidRPr="007B049D">
              <w:rPr>
                <w:rFonts w:ascii="Arial" w:hAnsi="Arial" w:cs="Arial"/>
              </w:rPr>
              <w:t>V1.1</w:t>
            </w:r>
          </w:p>
        </w:tc>
        <w:tc>
          <w:tcPr>
            <w:tcW w:w="1440" w:type="dxa"/>
            <w:tcBorders>
              <w:top w:val="single" w:sz="2" w:space="0" w:color="auto"/>
              <w:left w:val="single" w:sz="2" w:space="0" w:color="auto"/>
              <w:bottom w:val="single" w:sz="2" w:space="0" w:color="auto"/>
              <w:right w:val="single" w:sz="2" w:space="0" w:color="auto"/>
            </w:tcBorders>
          </w:tcPr>
          <w:p w14:paraId="2CD32FFC" w14:textId="6E25F90E" w:rsidR="007B049D" w:rsidRPr="002D1D64" w:rsidRDefault="007B049D" w:rsidP="007B049D">
            <w:pPr>
              <w:spacing w:before="120"/>
              <w:rPr>
                <w:rFonts w:ascii="Arial" w:hAnsi="Arial" w:cs="Arial"/>
              </w:rPr>
            </w:pPr>
            <w:r w:rsidRPr="007B049D">
              <w:rPr>
                <w:rFonts w:ascii="Arial" w:hAnsi="Arial" w:cs="Arial"/>
              </w:rPr>
              <w:t>11/24/2008</w:t>
            </w:r>
          </w:p>
        </w:tc>
        <w:tc>
          <w:tcPr>
            <w:tcW w:w="1440" w:type="dxa"/>
            <w:tcBorders>
              <w:top w:val="single" w:sz="2" w:space="0" w:color="auto"/>
              <w:left w:val="single" w:sz="2" w:space="0" w:color="auto"/>
              <w:bottom w:val="single" w:sz="2" w:space="0" w:color="auto"/>
              <w:right w:val="single" w:sz="2" w:space="0" w:color="auto"/>
            </w:tcBorders>
          </w:tcPr>
          <w:p w14:paraId="3CE4A3A6"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2A66EDA0"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49B6D031" w14:textId="0BC489DA" w:rsidR="007B049D" w:rsidRPr="002D1D64" w:rsidRDefault="007B049D" w:rsidP="00824A23">
            <w:pPr>
              <w:spacing w:before="120"/>
              <w:rPr>
                <w:rFonts w:ascii="Arial" w:hAnsi="Arial" w:cs="Arial"/>
              </w:rPr>
            </w:pPr>
            <w:r w:rsidRPr="007B049D">
              <w:rPr>
                <w:rFonts w:ascii="Arial" w:hAnsi="Arial" w:cs="Arial"/>
              </w:rPr>
              <w:t>Revised to incorporate TSA Feedback</w:t>
            </w:r>
          </w:p>
        </w:tc>
      </w:tr>
      <w:tr w:rsidR="007B049D" w:rsidRPr="007B049D" w14:paraId="4C0E7432"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9111FCA" w14:textId="51591548" w:rsidR="007B049D" w:rsidRPr="002D1D64" w:rsidRDefault="007B049D" w:rsidP="00824A23">
            <w:pPr>
              <w:spacing w:before="120"/>
              <w:rPr>
                <w:rFonts w:ascii="Arial" w:hAnsi="Arial" w:cs="Arial"/>
              </w:rPr>
            </w:pPr>
            <w:r w:rsidRPr="007B049D">
              <w:rPr>
                <w:rFonts w:ascii="Arial" w:hAnsi="Arial" w:cs="Arial"/>
              </w:rPr>
              <w:t>V1.2</w:t>
            </w:r>
          </w:p>
        </w:tc>
        <w:tc>
          <w:tcPr>
            <w:tcW w:w="1440" w:type="dxa"/>
            <w:tcBorders>
              <w:top w:val="single" w:sz="2" w:space="0" w:color="auto"/>
              <w:left w:val="single" w:sz="2" w:space="0" w:color="auto"/>
              <w:bottom w:val="single" w:sz="2" w:space="0" w:color="auto"/>
              <w:right w:val="single" w:sz="2" w:space="0" w:color="auto"/>
            </w:tcBorders>
          </w:tcPr>
          <w:p w14:paraId="20FD8690" w14:textId="22D84868" w:rsidR="007B049D" w:rsidRDefault="007B049D" w:rsidP="007B049D">
            <w:pPr>
              <w:spacing w:before="120"/>
              <w:rPr>
                <w:rFonts w:ascii="Arial" w:hAnsi="Arial" w:cs="Arial"/>
              </w:rPr>
            </w:pPr>
            <w:r w:rsidRPr="007B049D">
              <w:rPr>
                <w:rFonts w:ascii="Arial" w:hAnsi="Arial" w:cs="Arial"/>
              </w:rPr>
              <w:t>09/03/2010</w:t>
            </w:r>
          </w:p>
        </w:tc>
        <w:tc>
          <w:tcPr>
            <w:tcW w:w="1440" w:type="dxa"/>
            <w:tcBorders>
              <w:top w:val="single" w:sz="2" w:space="0" w:color="auto"/>
              <w:left w:val="single" w:sz="2" w:space="0" w:color="auto"/>
              <w:bottom w:val="single" w:sz="2" w:space="0" w:color="auto"/>
              <w:right w:val="single" w:sz="2" w:space="0" w:color="auto"/>
            </w:tcBorders>
          </w:tcPr>
          <w:p w14:paraId="392017A8"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1F385D9A"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506BA10E" w14:textId="2D1CA6B9" w:rsidR="007B049D" w:rsidRPr="002D1D64" w:rsidRDefault="007B049D" w:rsidP="00824A23">
            <w:pPr>
              <w:spacing w:before="120"/>
              <w:rPr>
                <w:rFonts w:ascii="Arial" w:hAnsi="Arial" w:cs="Arial"/>
              </w:rPr>
            </w:pPr>
            <w:r w:rsidRPr="007B049D">
              <w:rPr>
                <w:rFonts w:ascii="Arial" w:hAnsi="Arial" w:cs="Arial"/>
              </w:rPr>
              <w:t>Revised to incorporate TSA Feedback</w:t>
            </w:r>
          </w:p>
        </w:tc>
      </w:tr>
      <w:tr w:rsidR="007B049D" w:rsidRPr="007B049D" w14:paraId="3DEC4F32"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18C8165" w14:textId="256539B0" w:rsidR="007B049D" w:rsidRPr="002D1D64" w:rsidRDefault="007B049D" w:rsidP="00824A23">
            <w:pPr>
              <w:spacing w:before="120"/>
              <w:rPr>
                <w:rFonts w:ascii="Arial" w:hAnsi="Arial" w:cs="Arial"/>
              </w:rPr>
            </w:pPr>
            <w:r w:rsidRPr="007B049D">
              <w:rPr>
                <w:rFonts w:ascii="Arial" w:hAnsi="Arial" w:cs="Arial"/>
              </w:rPr>
              <w:t>V1.3</w:t>
            </w:r>
          </w:p>
        </w:tc>
        <w:tc>
          <w:tcPr>
            <w:tcW w:w="1440" w:type="dxa"/>
            <w:tcBorders>
              <w:top w:val="single" w:sz="2" w:space="0" w:color="auto"/>
              <w:left w:val="single" w:sz="2" w:space="0" w:color="auto"/>
              <w:bottom w:val="single" w:sz="2" w:space="0" w:color="auto"/>
              <w:right w:val="single" w:sz="2" w:space="0" w:color="auto"/>
            </w:tcBorders>
          </w:tcPr>
          <w:p w14:paraId="664CFAB9" w14:textId="029C0467" w:rsidR="007B049D" w:rsidRPr="002D1D64" w:rsidRDefault="007B049D" w:rsidP="007B049D">
            <w:pPr>
              <w:spacing w:before="120"/>
              <w:rPr>
                <w:rFonts w:ascii="Arial" w:hAnsi="Arial" w:cs="Arial"/>
              </w:rPr>
            </w:pPr>
            <w:r w:rsidRPr="007B049D">
              <w:rPr>
                <w:rFonts w:ascii="Arial" w:hAnsi="Arial" w:cs="Arial"/>
              </w:rPr>
              <w:t>12/15/2010</w:t>
            </w:r>
          </w:p>
        </w:tc>
        <w:tc>
          <w:tcPr>
            <w:tcW w:w="1440" w:type="dxa"/>
            <w:tcBorders>
              <w:top w:val="single" w:sz="2" w:space="0" w:color="auto"/>
              <w:left w:val="single" w:sz="2" w:space="0" w:color="auto"/>
              <w:bottom w:val="single" w:sz="2" w:space="0" w:color="auto"/>
              <w:right w:val="single" w:sz="2" w:space="0" w:color="auto"/>
            </w:tcBorders>
          </w:tcPr>
          <w:p w14:paraId="323B6ECA"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2D15FE38"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3FC68515" w14:textId="618C3A34" w:rsidR="007B049D" w:rsidRPr="002D1D64" w:rsidRDefault="007B049D" w:rsidP="00824A23">
            <w:pPr>
              <w:spacing w:before="120"/>
              <w:rPr>
                <w:rFonts w:ascii="Arial" w:hAnsi="Arial" w:cs="Arial"/>
              </w:rPr>
            </w:pPr>
            <w:r w:rsidRPr="007B049D">
              <w:rPr>
                <w:rFonts w:ascii="Arial" w:hAnsi="Arial" w:cs="Arial"/>
              </w:rPr>
              <w:t>Revised to incorporate TSA Feedback</w:t>
            </w:r>
          </w:p>
        </w:tc>
      </w:tr>
      <w:tr w:rsidR="007B049D" w:rsidRPr="007B049D" w14:paraId="69860B3A"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2DA6FF77" w14:textId="3E0F0CF0" w:rsidR="007B049D" w:rsidRPr="002D1D64" w:rsidRDefault="007B049D" w:rsidP="00824A23">
            <w:pPr>
              <w:spacing w:before="120"/>
              <w:rPr>
                <w:rFonts w:ascii="Arial" w:hAnsi="Arial" w:cs="Arial"/>
              </w:rPr>
            </w:pPr>
            <w:r w:rsidRPr="007B049D">
              <w:rPr>
                <w:rFonts w:ascii="Arial" w:hAnsi="Arial" w:cs="Arial"/>
              </w:rPr>
              <w:t>V1.4</w:t>
            </w:r>
          </w:p>
        </w:tc>
        <w:tc>
          <w:tcPr>
            <w:tcW w:w="1440" w:type="dxa"/>
            <w:tcBorders>
              <w:top w:val="single" w:sz="2" w:space="0" w:color="auto"/>
              <w:left w:val="single" w:sz="2" w:space="0" w:color="auto"/>
              <w:bottom w:val="single" w:sz="2" w:space="0" w:color="auto"/>
              <w:right w:val="single" w:sz="2" w:space="0" w:color="auto"/>
            </w:tcBorders>
          </w:tcPr>
          <w:p w14:paraId="7AA34AF3" w14:textId="300BFEA3" w:rsidR="007B049D" w:rsidRDefault="007B049D" w:rsidP="007B049D">
            <w:pPr>
              <w:spacing w:before="120"/>
              <w:rPr>
                <w:rFonts w:ascii="Arial" w:hAnsi="Arial" w:cs="Arial"/>
              </w:rPr>
            </w:pPr>
            <w:r w:rsidRPr="007B049D">
              <w:rPr>
                <w:rFonts w:ascii="Arial" w:hAnsi="Arial" w:cs="Arial"/>
              </w:rPr>
              <w:t>01/28/2011</w:t>
            </w:r>
          </w:p>
        </w:tc>
        <w:tc>
          <w:tcPr>
            <w:tcW w:w="1440" w:type="dxa"/>
            <w:tcBorders>
              <w:top w:val="single" w:sz="2" w:space="0" w:color="auto"/>
              <w:left w:val="single" w:sz="2" w:space="0" w:color="auto"/>
              <w:bottom w:val="single" w:sz="2" w:space="0" w:color="auto"/>
              <w:right w:val="single" w:sz="2" w:space="0" w:color="auto"/>
            </w:tcBorders>
          </w:tcPr>
          <w:p w14:paraId="657F3A7F"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5CF3FB78"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17030290" w14:textId="640009DA" w:rsidR="007B049D" w:rsidRPr="002D1D64" w:rsidRDefault="007B049D" w:rsidP="00824A23">
            <w:pPr>
              <w:spacing w:before="120"/>
              <w:rPr>
                <w:rFonts w:ascii="Arial" w:hAnsi="Arial" w:cs="Arial"/>
              </w:rPr>
            </w:pPr>
            <w:r w:rsidRPr="007B049D">
              <w:rPr>
                <w:rFonts w:ascii="Arial" w:hAnsi="Arial" w:cs="Arial"/>
              </w:rPr>
              <w:t>Revised to incorporate TSA Feedback</w:t>
            </w:r>
          </w:p>
        </w:tc>
      </w:tr>
      <w:tr w:rsidR="007B049D" w:rsidRPr="007B049D" w14:paraId="5585E86F"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5669A3C2" w14:textId="4B782E11" w:rsidR="007B049D" w:rsidRPr="002D1D64" w:rsidRDefault="007B049D" w:rsidP="00824A23">
            <w:pPr>
              <w:spacing w:before="120"/>
              <w:rPr>
                <w:rFonts w:ascii="Arial" w:hAnsi="Arial" w:cs="Arial"/>
              </w:rPr>
            </w:pPr>
            <w:r w:rsidRPr="007B049D">
              <w:rPr>
                <w:rFonts w:ascii="Arial" w:hAnsi="Arial" w:cs="Arial"/>
              </w:rPr>
              <w:t>V1.5</w:t>
            </w:r>
          </w:p>
        </w:tc>
        <w:tc>
          <w:tcPr>
            <w:tcW w:w="1440" w:type="dxa"/>
            <w:tcBorders>
              <w:top w:val="single" w:sz="2" w:space="0" w:color="auto"/>
              <w:left w:val="single" w:sz="2" w:space="0" w:color="auto"/>
              <w:bottom w:val="single" w:sz="2" w:space="0" w:color="auto"/>
              <w:right w:val="single" w:sz="2" w:space="0" w:color="auto"/>
            </w:tcBorders>
          </w:tcPr>
          <w:p w14:paraId="2DBC34B3" w14:textId="4E3B403C" w:rsidR="007B049D" w:rsidRPr="002D1D64" w:rsidRDefault="007B049D" w:rsidP="007B049D">
            <w:pPr>
              <w:spacing w:before="120"/>
              <w:rPr>
                <w:rFonts w:ascii="Arial" w:hAnsi="Arial" w:cs="Arial"/>
              </w:rPr>
            </w:pPr>
            <w:r w:rsidRPr="007B049D">
              <w:rPr>
                <w:rFonts w:ascii="Arial" w:hAnsi="Arial" w:cs="Arial"/>
              </w:rPr>
              <w:t>02/01/2011</w:t>
            </w:r>
          </w:p>
        </w:tc>
        <w:tc>
          <w:tcPr>
            <w:tcW w:w="1440" w:type="dxa"/>
            <w:tcBorders>
              <w:top w:val="single" w:sz="2" w:space="0" w:color="auto"/>
              <w:left w:val="single" w:sz="2" w:space="0" w:color="auto"/>
              <w:bottom w:val="single" w:sz="2" w:space="0" w:color="auto"/>
              <w:right w:val="single" w:sz="2" w:space="0" w:color="auto"/>
            </w:tcBorders>
          </w:tcPr>
          <w:p w14:paraId="283E8E19"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02DE0B1C"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1B5CE33A" w14:textId="246C0C4E" w:rsidR="007B049D" w:rsidRPr="002D1D64" w:rsidRDefault="007B049D" w:rsidP="00824A23">
            <w:pPr>
              <w:spacing w:before="120"/>
              <w:rPr>
                <w:rFonts w:ascii="Arial" w:hAnsi="Arial" w:cs="Arial"/>
              </w:rPr>
            </w:pPr>
            <w:r w:rsidRPr="007B049D">
              <w:rPr>
                <w:rFonts w:ascii="Arial" w:hAnsi="Arial" w:cs="Arial"/>
              </w:rPr>
              <w:t>Revised to incorporate TSA Feedback</w:t>
            </w:r>
          </w:p>
        </w:tc>
      </w:tr>
      <w:tr w:rsidR="007B049D" w:rsidRPr="007B049D" w14:paraId="5ADCF9A7"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0D32DC4B" w14:textId="63232069" w:rsidR="007B049D" w:rsidRPr="002D1D64" w:rsidRDefault="007B049D" w:rsidP="00824A23">
            <w:pPr>
              <w:spacing w:before="120"/>
              <w:rPr>
                <w:rFonts w:ascii="Arial" w:hAnsi="Arial" w:cs="Arial"/>
              </w:rPr>
            </w:pPr>
            <w:r w:rsidRPr="007B049D">
              <w:rPr>
                <w:rFonts w:ascii="Arial" w:hAnsi="Arial" w:cs="Arial"/>
              </w:rPr>
              <w:t>V1.6</w:t>
            </w:r>
          </w:p>
        </w:tc>
        <w:tc>
          <w:tcPr>
            <w:tcW w:w="1440" w:type="dxa"/>
            <w:tcBorders>
              <w:top w:val="single" w:sz="2" w:space="0" w:color="auto"/>
              <w:left w:val="single" w:sz="2" w:space="0" w:color="auto"/>
              <w:bottom w:val="single" w:sz="2" w:space="0" w:color="auto"/>
              <w:right w:val="single" w:sz="2" w:space="0" w:color="auto"/>
            </w:tcBorders>
          </w:tcPr>
          <w:p w14:paraId="7339E749" w14:textId="04D9CB40" w:rsidR="007B049D" w:rsidRDefault="007B049D" w:rsidP="007B049D">
            <w:pPr>
              <w:spacing w:before="120"/>
              <w:rPr>
                <w:rFonts w:ascii="Arial" w:hAnsi="Arial" w:cs="Arial"/>
              </w:rPr>
            </w:pPr>
            <w:r w:rsidRPr="007B049D">
              <w:rPr>
                <w:rFonts w:ascii="Arial" w:hAnsi="Arial" w:cs="Arial"/>
              </w:rPr>
              <w:t>02/07/2011</w:t>
            </w:r>
          </w:p>
        </w:tc>
        <w:tc>
          <w:tcPr>
            <w:tcW w:w="1440" w:type="dxa"/>
            <w:tcBorders>
              <w:top w:val="single" w:sz="2" w:space="0" w:color="auto"/>
              <w:left w:val="single" w:sz="2" w:space="0" w:color="auto"/>
              <w:bottom w:val="single" w:sz="2" w:space="0" w:color="auto"/>
              <w:right w:val="single" w:sz="2" w:space="0" w:color="auto"/>
            </w:tcBorders>
          </w:tcPr>
          <w:p w14:paraId="0F6AC4A6"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0E06C1CA"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34451FAD" w14:textId="18B94533" w:rsidR="007B049D" w:rsidRPr="002D1D64" w:rsidRDefault="007B049D" w:rsidP="00824A23">
            <w:pPr>
              <w:spacing w:before="120"/>
              <w:rPr>
                <w:rFonts w:ascii="Arial" w:hAnsi="Arial" w:cs="Arial"/>
              </w:rPr>
            </w:pPr>
            <w:r w:rsidRPr="007B049D">
              <w:rPr>
                <w:rFonts w:ascii="Arial" w:hAnsi="Arial" w:cs="Arial"/>
              </w:rPr>
              <w:t>Revised to incorporate new LSP Automation and Comp Time payout</w:t>
            </w:r>
          </w:p>
        </w:tc>
      </w:tr>
      <w:tr w:rsidR="007B049D" w:rsidRPr="007B049D" w14:paraId="78F81B39" w14:textId="77777777" w:rsidTr="00824A2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0DA89BD0" w14:textId="1A6EA322" w:rsidR="007B049D" w:rsidRPr="002D1D64" w:rsidRDefault="007B049D" w:rsidP="007B049D">
            <w:pPr>
              <w:spacing w:before="120"/>
              <w:rPr>
                <w:rFonts w:ascii="Arial" w:hAnsi="Arial" w:cs="Arial"/>
              </w:rPr>
            </w:pPr>
            <w:r w:rsidRPr="007B049D">
              <w:rPr>
                <w:rFonts w:ascii="Arial" w:hAnsi="Arial" w:cs="Arial"/>
              </w:rPr>
              <w:t>V1.7</w:t>
            </w:r>
            <w:r w:rsidRPr="007B049D">
              <w:rPr>
                <w:rFonts w:ascii="Arial" w:hAnsi="Arial" w:cs="Arial"/>
              </w:rPr>
              <w:tab/>
            </w:r>
          </w:p>
        </w:tc>
        <w:tc>
          <w:tcPr>
            <w:tcW w:w="1440" w:type="dxa"/>
            <w:tcBorders>
              <w:top w:val="single" w:sz="2" w:space="0" w:color="auto"/>
              <w:left w:val="single" w:sz="2" w:space="0" w:color="auto"/>
              <w:bottom w:val="single" w:sz="2" w:space="0" w:color="auto"/>
              <w:right w:val="single" w:sz="2" w:space="0" w:color="auto"/>
            </w:tcBorders>
          </w:tcPr>
          <w:p w14:paraId="186E2666" w14:textId="217501B5" w:rsidR="007B049D" w:rsidRPr="002D1D64" w:rsidRDefault="007B049D" w:rsidP="007B049D">
            <w:pPr>
              <w:spacing w:before="120"/>
              <w:rPr>
                <w:rFonts w:ascii="Arial" w:hAnsi="Arial" w:cs="Arial"/>
              </w:rPr>
            </w:pPr>
            <w:r w:rsidRPr="007B049D">
              <w:rPr>
                <w:rFonts w:ascii="Arial" w:hAnsi="Arial" w:cs="Arial"/>
              </w:rPr>
              <w:t>03/12/2011</w:t>
            </w:r>
          </w:p>
        </w:tc>
        <w:tc>
          <w:tcPr>
            <w:tcW w:w="1440" w:type="dxa"/>
            <w:tcBorders>
              <w:top w:val="single" w:sz="2" w:space="0" w:color="auto"/>
              <w:left w:val="single" w:sz="2" w:space="0" w:color="auto"/>
              <w:bottom w:val="single" w:sz="2" w:space="0" w:color="auto"/>
              <w:right w:val="single" w:sz="2" w:space="0" w:color="auto"/>
            </w:tcBorders>
          </w:tcPr>
          <w:p w14:paraId="54C3D47F" w14:textId="77777777" w:rsidR="007B049D" w:rsidRPr="002D1D64" w:rsidRDefault="007B049D"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77BBE3E0" w14:textId="77777777" w:rsidR="007B049D" w:rsidRPr="002D1D64" w:rsidRDefault="007B049D" w:rsidP="00824A23">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7E21FD1C" w14:textId="1E65A625" w:rsidR="007B049D" w:rsidRPr="002D1D64" w:rsidRDefault="007B049D" w:rsidP="00824A23">
            <w:pPr>
              <w:spacing w:before="120"/>
              <w:rPr>
                <w:rFonts w:ascii="Arial" w:hAnsi="Arial" w:cs="Arial"/>
              </w:rPr>
            </w:pPr>
            <w:r w:rsidRPr="007B049D">
              <w:rPr>
                <w:rFonts w:ascii="Arial" w:hAnsi="Arial" w:cs="Arial"/>
              </w:rPr>
              <w:t>Revised to incorporate new updates to the SOP</w:t>
            </w:r>
          </w:p>
        </w:tc>
      </w:tr>
      <w:tr w:rsidR="009D027F" w:rsidRPr="007B049D" w14:paraId="6D796E70" w14:textId="77777777" w:rsidTr="009D027F">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4893A62E" w14:textId="72642EFB" w:rsidR="009D027F" w:rsidRPr="002D1D64" w:rsidRDefault="007B049D" w:rsidP="009D027F">
            <w:pPr>
              <w:spacing w:before="120"/>
              <w:rPr>
                <w:rFonts w:ascii="Arial" w:hAnsi="Arial" w:cs="Arial"/>
              </w:rPr>
            </w:pPr>
            <w:r w:rsidRPr="00E405F5">
              <w:rPr>
                <w:rFonts w:ascii="Arial" w:hAnsi="Arial" w:cs="Arial"/>
              </w:rPr>
              <w:t>V1.8</w:t>
            </w:r>
          </w:p>
        </w:tc>
        <w:tc>
          <w:tcPr>
            <w:tcW w:w="1440" w:type="dxa"/>
            <w:tcBorders>
              <w:top w:val="single" w:sz="2" w:space="0" w:color="auto"/>
              <w:left w:val="single" w:sz="2" w:space="0" w:color="auto"/>
              <w:bottom w:val="single" w:sz="2" w:space="0" w:color="auto"/>
              <w:right w:val="single" w:sz="2" w:space="0" w:color="auto"/>
            </w:tcBorders>
          </w:tcPr>
          <w:p w14:paraId="635B20C7" w14:textId="3FFC10EC" w:rsidR="009D027F" w:rsidRPr="002D1D64" w:rsidRDefault="007B049D" w:rsidP="007B049D">
            <w:pPr>
              <w:spacing w:before="120"/>
              <w:rPr>
                <w:rFonts w:ascii="Arial" w:hAnsi="Arial" w:cs="Arial"/>
              </w:rPr>
            </w:pPr>
            <w:r w:rsidRPr="00E405F5">
              <w:rPr>
                <w:rFonts w:ascii="Arial" w:hAnsi="Arial" w:cs="Arial"/>
              </w:rPr>
              <w:t>05/20/2011</w:t>
            </w:r>
          </w:p>
        </w:tc>
        <w:tc>
          <w:tcPr>
            <w:tcW w:w="1440" w:type="dxa"/>
            <w:tcBorders>
              <w:top w:val="single" w:sz="2" w:space="0" w:color="auto"/>
              <w:left w:val="single" w:sz="2" w:space="0" w:color="auto"/>
              <w:bottom w:val="single" w:sz="2" w:space="0" w:color="auto"/>
              <w:right w:val="single" w:sz="2" w:space="0" w:color="auto"/>
            </w:tcBorders>
          </w:tcPr>
          <w:p w14:paraId="3A056BFA" w14:textId="1D466B33" w:rsidR="009D027F" w:rsidRPr="002D1D64" w:rsidRDefault="009D027F" w:rsidP="007B049D">
            <w:pPr>
              <w:spacing w:before="120"/>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7D0C2F0E" w14:textId="5CF77B6A" w:rsidR="009D027F" w:rsidRPr="002D1D64" w:rsidRDefault="009D027F" w:rsidP="009D027F">
            <w:pPr>
              <w:spacing w:before="120"/>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5776391A" w14:textId="37627975" w:rsidR="009D027F" w:rsidRPr="002D1D64" w:rsidRDefault="007B049D" w:rsidP="009D027F">
            <w:pPr>
              <w:spacing w:before="120"/>
              <w:rPr>
                <w:rFonts w:ascii="Arial" w:hAnsi="Arial" w:cs="Arial"/>
              </w:rPr>
            </w:pPr>
            <w:r w:rsidRPr="00E405F5">
              <w:rPr>
                <w:rFonts w:ascii="Arial" w:hAnsi="Arial" w:cs="Arial"/>
              </w:rPr>
              <w:t>Revised to include more detail</w:t>
            </w:r>
          </w:p>
        </w:tc>
      </w:tr>
      <w:tr w:rsidR="009D027F" w:rsidRPr="007B049D" w14:paraId="20C52754" w14:textId="77777777" w:rsidTr="009D027F">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68EB047" w14:textId="6DE725BB" w:rsidR="009D027F" w:rsidRPr="002D1D64" w:rsidRDefault="007B049D" w:rsidP="009D027F">
            <w:pPr>
              <w:spacing w:before="120"/>
              <w:rPr>
                <w:rFonts w:ascii="Arial" w:hAnsi="Arial" w:cs="Arial"/>
              </w:rPr>
            </w:pPr>
            <w:r>
              <w:rPr>
                <w:rFonts w:ascii="Arial" w:hAnsi="Arial" w:cs="Arial"/>
              </w:rPr>
              <w:t>V2.0</w:t>
            </w:r>
          </w:p>
        </w:tc>
        <w:tc>
          <w:tcPr>
            <w:tcW w:w="1440" w:type="dxa"/>
            <w:tcBorders>
              <w:top w:val="single" w:sz="2" w:space="0" w:color="auto"/>
              <w:left w:val="single" w:sz="2" w:space="0" w:color="auto"/>
              <w:bottom w:val="single" w:sz="2" w:space="0" w:color="auto"/>
              <w:right w:val="single" w:sz="2" w:space="0" w:color="auto"/>
            </w:tcBorders>
          </w:tcPr>
          <w:p w14:paraId="0B0D7BB9" w14:textId="579F5604" w:rsidR="009D027F" w:rsidRDefault="007B049D" w:rsidP="007B049D">
            <w:pPr>
              <w:spacing w:before="120"/>
              <w:rPr>
                <w:rFonts w:ascii="Arial" w:hAnsi="Arial" w:cs="Arial"/>
              </w:rPr>
            </w:pPr>
            <w:r>
              <w:rPr>
                <w:rFonts w:ascii="Arial" w:hAnsi="Arial" w:cs="Arial"/>
              </w:rPr>
              <w:t>12/30/2014</w:t>
            </w:r>
          </w:p>
        </w:tc>
        <w:tc>
          <w:tcPr>
            <w:tcW w:w="1440" w:type="dxa"/>
            <w:tcBorders>
              <w:top w:val="single" w:sz="2" w:space="0" w:color="auto"/>
              <w:left w:val="single" w:sz="2" w:space="0" w:color="auto"/>
              <w:bottom w:val="single" w:sz="2" w:space="0" w:color="auto"/>
              <w:right w:val="single" w:sz="2" w:space="0" w:color="auto"/>
            </w:tcBorders>
          </w:tcPr>
          <w:p w14:paraId="1F501936" w14:textId="16B3C4A0" w:rsidR="009D027F" w:rsidRPr="002D1D64" w:rsidRDefault="007B049D" w:rsidP="007B049D">
            <w:pPr>
              <w:spacing w:before="120"/>
              <w:rPr>
                <w:rFonts w:ascii="Arial" w:hAnsi="Arial" w:cs="Arial"/>
              </w:rPr>
            </w:pPr>
            <w:r>
              <w:rPr>
                <w:rFonts w:ascii="Arial" w:hAnsi="Arial" w:cs="Arial"/>
              </w:rPr>
              <w:t>Mike Mitchell</w:t>
            </w:r>
          </w:p>
        </w:tc>
        <w:tc>
          <w:tcPr>
            <w:tcW w:w="1800" w:type="dxa"/>
            <w:tcBorders>
              <w:top w:val="single" w:sz="2" w:space="0" w:color="auto"/>
              <w:left w:val="single" w:sz="2" w:space="0" w:color="auto"/>
              <w:bottom w:val="single" w:sz="2" w:space="0" w:color="auto"/>
              <w:right w:val="single" w:sz="2" w:space="0" w:color="auto"/>
            </w:tcBorders>
          </w:tcPr>
          <w:p w14:paraId="5EE3FE83" w14:textId="098AFA8E" w:rsidR="009D027F" w:rsidRPr="002D1D64" w:rsidRDefault="007B049D" w:rsidP="009D027F">
            <w:pPr>
              <w:spacing w:before="120"/>
              <w:rPr>
                <w:rFonts w:ascii="Arial" w:hAnsi="Arial" w:cs="Arial"/>
              </w:rPr>
            </w:pPr>
            <w:r>
              <w:rPr>
                <w:rFonts w:ascii="Arial" w:hAnsi="Arial" w:cs="Arial"/>
              </w:rPr>
              <w:t>Various</w:t>
            </w:r>
          </w:p>
        </w:tc>
        <w:tc>
          <w:tcPr>
            <w:tcW w:w="4219" w:type="dxa"/>
            <w:tcBorders>
              <w:top w:val="single" w:sz="2" w:space="0" w:color="auto"/>
              <w:left w:val="single" w:sz="2" w:space="0" w:color="auto"/>
              <w:bottom w:val="single" w:sz="2" w:space="0" w:color="auto"/>
              <w:right w:val="single" w:sz="2" w:space="0" w:color="auto"/>
            </w:tcBorders>
          </w:tcPr>
          <w:p w14:paraId="6BA7D5E2" w14:textId="33BAD78D" w:rsidR="009D027F" w:rsidRPr="002D1D64" w:rsidRDefault="007B049D" w:rsidP="009D027F">
            <w:pPr>
              <w:spacing w:before="120"/>
              <w:rPr>
                <w:rFonts w:ascii="Arial" w:hAnsi="Arial" w:cs="Arial"/>
              </w:rPr>
            </w:pPr>
            <w:r>
              <w:rPr>
                <w:rFonts w:ascii="Arial" w:hAnsi="Arial" w:cs="Arial"/>
              </w:rPr>
              <w:t>Revised to comport with standard SOP format</w:t>
            </w:r>
          </w:p>
        </w:tc>
      </w:tr>
      <w:tr w:rsidR="00540D7D" w:rsidRPr="007B049D" w14:paraId="2483A521" w14:textId="77777777" w:rsidTr="009D027F">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218F64D" w14:textId="37C6181E" w:rsidR="00540D7D" w:rsidRDefault="00540D7D" w:rsidP="009D027F">
            <w:pPr>
              <w:spacing w:before="120"/>
              <w:rPr>
                <w:rFonts w:ascii="Arial" w:hAnsi="Arial" w:cs="Arial"/>
              </w:rPr>
            </w:pPr>
            <w:r>
              <w:rPr>
                <w:rFonts w:ascii="Arial" w:hAnsi="Arial" w:cs="Arial"/>
              </w:rPr>
              <w:t>V3.0</w:t>
            </w:r>
          </w:p>
        </w:tc>
        <w:tc>
          <w:tcPr>
            <w:tcW w:w="1440" w:type="dxa"/>
            <w:tcBorders>
              <w:top w:val="single" w:sz="2" w:space="0" w:color="auto"/>
              <w:left w:val="single" w:sz="2" w:space="0" w:color="auto"/>
              <w:bottom w:val="single" w:sz="2" w:space="0" w:color="auto"/>
              <w:right w:val="single" w:sz="2" w:space="0" w:color="auto"/>
            </w:tcBorders>
          </w:tcPr>
          <w:p w14:paraId="02A37B3D" w14:textId="77777777" w:rsidR="00540D7D" w:rsidRDefault="00540D7D" w:rsidP="007B049D">
            <w:pPr>
              <w:spacing w:before="120"/>
              <w:rPr>
                <w:rFonts w:ascii="Arial" w:hAnsi="Arial" w:cs="Arial"/>
              </w:rPr>
            </w:pPr>
            <w:r>
              <w:rPr>
                <w:rFonts w:ascii="Arial" w:hAnsi="Arial" w:cs="Arial"/>
              </w:rPr>
              <w:t>10/30/2015</w:t>
            </w:r>
          </w:p>
          <w:p w14:paraId="54BB8549" w14:textId="77777777" w:rsidR="00AE23AC" w:rsidRDefault="00AE23AC" w:rsidP="007B049D">
            <w:pPr>
              <w:spacing w:before="120"/>
              <w:rPr>
                <w:rFonts w:ascii="Arial" w:hAnsi="Arial" w:cs="Arial"/>
              </w:rPr>
            </w:pPr>
          </w:p>
          <w:p w14:paraId="72ADE2DA" w14:textId="38F52F38" w:rsidR="00AE23AC" w:rsidRDefault="00AE23AC" w:rsidP="007B049D">
            <w:pPr>
              <w:spacing w:before="120"/>
              <w:rPr>
                <w:rFonts w:ascii="Arial" w:hAnsi="Arial" w:cs="Arial"/>
              </w:rPr>
            </w:pPr>
            <w:r>
              <w:rPr>
                <w:rFonts w:ascii="Arial" w:hAnsi="Arial" w:cs="Arial"/>
              </w:rPr>
              <w:t>9/19/2019</w:t>
            </w:r>
          </w:p>
        </w:tc>
        <w:tc>
          <w:tcPr>
            <w:tcW w:w="1440" w:type="dxa"/>
            <w:tcBorders>
              <w:top w:val="single" w:sz="2" w:space="0" w:color="auto"/>
              <w:left w:val="single" w:sz="2" w:space="0" w:color="auto"/>
              <w:bottom w:val="single" w:sz="2" w:space="0" w:color="auto"/>
              <w:right w:val="single" w:sz="2" w:space="0" w:color="auto"/>
            </w:tcBorders>
          </w:tcPr>
          <w:p w14:paraId="382A2DC2" w14:textId="77777777" w:rsidR="00540D7D" w:rsidRDefault="00540D7D" w:rsidP="00C95CA4">
            <w:pPr>
              <w:spacing w:before="120"/>
              <w:rPr>
                <w:rFonts w:ascii="Arial" w:hAnsi="Arial" w:cs="Arial"/>
              </w:rPr>
            </w:pPr>
            <w:r>
              <w:rPr>
                <w:rFonts w:ascii="Arial" w:hAnsi="Arial" w:cs="Arial"/>
              </w:rPr>
              <w:t>G. Whiteh</w:t>
            </w:r>
            <w:r w:rsidR="00C95CA4">
              <w:rPr>
                <w:rFonts w:ascii="Arial" w:hAnsi="Arial" w:cs="Arial"/>
              </w:rPr>
              <w:t>urst</w:t>
            </w:r>
          </w:p>
          <w:p w14:paraId="13E4C134" w14:textId="452A4B9C" w:rsidR="00AE23AC" w:rsidRDefault="00AE23AC" w:rsidP="00C95CA4">
            <w:pPr>
              <w:spacing w:before="120"/>
              <w:rPr>
                <w:rFonts w:ascii="Arial" w:hAnsi="Arial" w:cs="Arial"/>
              </w:rPr>
            </w:pPr>
            <w:r>
              <w:rPr>
                <w:rFonts w:ascii="Arial" w:hAnsi="Arial" w:cs="Arial"/>
              </w:rPr>
              <w:t>Omar Almoualem</w:t>
            </w:r>
          </w:p>
        </w:tc>
        <w:tc>
          <w:tcPr>
            <w:tcW w:w="1800" w:type="dxa"/>
            <w:tcBorders>
              <w:top w:val="single" w:sz="2" w:space="0" w:color="auto"/>
              <w:left w:val="single" w:sz="2" w:space="0" w:color="auto"/>
              <w:bottom w:val="single" w:sz="2" w:space="0" w:color="auto"/>
              <w:right w:val="single" w:sz="2" w:space="0" w:color="auto"/>
            </w:tcBorders>
          </w:tcPr>
          <w:p w14:paraId="31213ED4" w14:textId="77777777" w:rsidR="00540D7D" w:rsidRDefault="00540D7D" w:rsidP="009D027F">
            <w:pPr>
              <w:spacing w:before="120"/>
              <w:rPr>
                <w:rFonts w:ascii="Arial" w:hAnsi="Arial" w:cs="Arial"/>
              </w:rPr>
            </w:pPr>
            <w:r>
              <w:rPr>
                <w:rFonts w:ascii="Arial" w:hAnsi="Arial" w:cs="Arial"/>
              </w:rPr>
              <w:t>Section 4</w:t>
            </w:r>
          </w:p>
          <w:p w14:paraId="6374096E" w14:textId="77777777" w:rsidR="00AE23AC" w:rsidRDefault="00AE23AC" w:rsidP="009D027F">
            <w:pPr>
              <w:spacing w:before="120"/>
              <w:rPr>
                <w:rFonts w:ascii="Arial" w:hAnsi="Arial" w:cs="Arial"/>
              </w:rPr>
            </w:pPr>
          </w:p>
          <w:p w14:paraId="49D4B30B" w14:textId="759AA690" w:rsidR="00AE23AC" w:rsidRDefault="00AE23AC" w:rsidP="009D027F">
            <w:pPr>
              <w:spacing w:before="120"/>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669D77E2" w14:textId="77777777" w:rsidR="00540D7D" w:rsidRDefault="00540D7D" w:rsidP="009D027F">
            <w:pPr>
              <w:spacing w:before="120"/>
              <w:rPr>
                <w:rFonts w:ascii="Arial" w:hAnsi="Arial" w:cs="Arial"/>
              </w:rPr>
            </w:pPr>
            <w:r>
              <w:rPr>
                <w:rFonts w:ascii="Arial" w:hAnsi="Arial" w:cs="Arial"/>
              </w:rPr>
              <w:t>Revised to clarify steps.</w:t>
            </w:r>
          </w:p>
          <w:p w14:paraId="420D000E" w14:textId="77777777" w:rsidR="00AE23AC" w:rsidRDefault="00AE23AC" w:rsidP="009D027F">
            <w:pPr>
              <w:spacing w:before="120"/>
              <w:rPr>
                <w:rFonts w:ascii="Arial" w:hAnsi="Arial" w:cs="Arial"/>
              </w:rPr>
            </w:pPr>
          </w:p>
          <w:p w14:paraId="7FE58DF3" w14:textId="07C7E298" w:rsidR="00AE23AC" w:rsidRDefault="00AE23AC" w:rsidP="009D027F">
            <w:pPr>
              <w:spacing w:before="120"/>
              <w:rPr>
                <w:rFonts w:ascii="Arial" w:hAnsi="Arial" w:cs="Arial"/>
              </w:rPr>
            </w:pPr>
            <w:r>
              <w:rPr>
                <w:rFonts w:ascii="Arial" w:hAnsi="Arial" w:cs="Arial"/>
              </w:rPr>
              <w:t>Updated branding and date</w:t>
            </w:r>
          </w:p>
        </w:tc>
      </w:tr>
    </w:tbl>
    <w:p w14:paraId="5997C817" w14:textId="77777777" w:rsidR="009D027F" w:rsidRPr="00E405F5" w:rsidRDefault="009D027F" w:rsidP="009176A6">
      <w:pPr>
        <w:rPr>
          <w:rFonts w:ascii="Arial" w:hAnsi="Arial" w:cs="Arial"/>
        </w:rPr>
        <w:sectPr w:rsidR="009D027F" w:rsidRPr="00E405F5" w:rsidSect="00D5730A">
          <w:headerReference w:type="default" r:id="rId31"/>
          <w:footerReference w:type="default" r:id="rId32"/>
          <w:pgSz w:w="12240" w:h="15840" w:code="1"/>
          <w:pgMar w:top="1699" w:right="1440" w:bottom="1440" w:left="1440" w:header="360" w:footer="360" w:gutter="0"/>
          <w:cols w:space="720"/>
          <w:docGrid w:linePitch="360"/>
        </w:sectPr>
      </w:pPr>
    </w:p>
    <w:p w14:paraId="238EA67E" w14:textId="1857246F" w:rsidR="007B6BC8" w:rsidRPr="007B049D" w:rsidRDefault="007B6BC8" w:rsidP="002D4863">
      <w:pPr>
        <w:pStyle w:val="Heading1"/>
        <w:spacing w:after="60"/>
        <w:rPr>
          <w:sz w:val="28"/>
          <w:szCs w:val="28"/>
        </w:rPr>
      </w:pPr>
      <w:bookmarkStart w:id="60" w:name="_Toc215042063"/>
      <w:bookmarkStart w:id="61" w:name="_Toc433893791"/>
      <w:r w:rsidRPr="007B049D">
        <w:rPr>
          <w:sz w:val="28"/>
          <w:szCs w:val="28"/>
        </w:rPr>
        <w:t xml:space="preserve">Appendix A – </w:t>
      </w:r>
      <w:r w:rsidR="007B049D" w:rsidRPr="007B049D">
        <w:rPr>
          <w:sz w:val="28"/>
          <w:szCs w:val="28"/>
        </w:rPr>
        <w:t xml:space="preserve">Process Map – </w:t>
      </w:r>
      <w:r w:rsidR="00664A03" w:rsidRPr="007B049D">
        <w:rPr>
          <w:sz w:val="28"/>
          <w:szCs w:val="28"/>
        </w:rPr>
        <w:t xml:space="preserve">Current </w:t>
      </w:r>
      <w:r w:rsidR="009D70D7" w:rsidRPr="007B049D">
        <w:rPr>
          <w:sz w:val="28"/>
          <w:szCs w:val="28"/>
        </w:rPr>
        <w:t>Payroll</w:t>
      </w:r>
      <w:r w:rsidRPr="007B049D">
        <w:rPr>
          <w:sz w:val="28"/>
          <w:szCs w:val="28"/>
        </w:rPr>
        <w:t xml:space="preserve"> Action Processing Flow</w:t>
      </w:r>
      <w:bookmarkEnd w:id="60"/>
      <w:r w:rsidR="007B049D" w:rsidRPr="007B049D">
        <w:rPr>
          <w:sz w:val="28"/>
          <w:szCs w:val="28"/>
        </w:rPr>
        <w:t xml:space="preserve"> (SOP PAY-021)</w:t>
      </w:r>
      <w:bookmarkEnd w:id="61"/>
    </w:p>
    <w:p w14:paraId="238EA67F" w14:textId="3A492755" w:rsidR="000942F1" w:rsidRDefault="003B54B3" w:rsidP="0072560E">
      <w:r>
        <w:object w:dxaOrig="16105" w:dyaOrig="16698" w14:anchorId="100E58C8">
          <v:shape id="_x0000_i1026" type="#_x0000_t75" style="width:485.5pt;height:503.5pt" o:ole="">
            <v:imagedata r:id="rId33" o:title=""/>
          </v:shape>
          <o:OLEObject Type="Embed" ProgID="Visio.Drawing.11" ShapeID="_x0000_i1026" DrawAspect="Content" ObjectID="_1674981140" r:id="rId34"/>
        </w:object>
      </w:r>
    </w:p>
    <w:p w14:paraId="613DDA47" w14:textId="3CCC6668" w:rsidR="003B54B3" w:rsidRDefault="003B54B3" w:rsidP="0072560E">
      <w:r>
        <w:object w:dxaOrig="18517" w:dyaOrig="19617" w14:anchorId="26C7593E">
          <v:shape id="_x0000_i1027" type="#_x0000_t75" style="width:485pt;height:514pt" o:ole="">
            <v:imagedata r:id="rId35" o:title=""/>
          </v:shape>
          <o:OLEObject Type="Embed" ProgID="Visio.Drawing.11" ShapeID="_x0000_i1027" DrawAspect="Content" ObjectID="_1674981141" r:id="rId36"/>
        </w:object>
      </w:r>
    </w:p>
    <w:p w14:paraId="088184BE" w14:textId="77777777" w:rsidR="003B54B3" w:rsidRPr="00E405F5" w:rsidRDefault="003B54B3" w:rsidP="0072560E">
      <w:pPr>
        <w:rPr>
          <w:rFonts w:ascii="Arial" w:hAnsi="Arial" w:cs="Arial"/>
        </w:rPr>
      </w:pPr>
    </w:p>
    <w:p w14:paraId="238EA680" w14:textId="5613CD8F" w:rsidR="0055778B" w:rsidRPr="00E405F5" w:rsidRDefault="0055778B" w:rsidP="0072560E">
      <w:pPr>
        <w:rPr>
          <w:rFonts w:ascii="Arial" w:hAnsi="Arial" w:cs="Arial"/>
        </w:rPr>
      </w:pPr>
    </w:p>
    <w:p w14:paraId="238EA681" w14:textId="50C1BBEB" w:rsidR="007B6BC8" w:rsidRDefault="007B6BC8" w:rsidP="001C65B6">
      <w:pPr>
        <w:rPr>
          <w:rFonts w:ascii="Arial" w:hAnsi="Arial" w:cs="Arial"/>
        </w:rPr>
      </w:pPr>
    </w:p>
    <w:p w14:paraId="20EBC70E" w14:textId="104031F1" w:rsidR="007B049D" w:rsidRDefault="007B049D">
      <w:pPr>
        <w:spacing w:after="0" w:line="240" w:lineRule="auto"/>
        <w:rPr>
          <w:rFonts w:ascii="Arial" w:hAnsi="Arial" w:cs="Arial"/>
        </w:rPr>
      </w:pPr>
      <w:r>
        <w:rPr>
          <w:rFonts w:ascii="Arial" w:hAnsi="Arial" w:cs="Arial"/>
        </w:rPr>
        <w:br w:type="page"/>
      </w:r>
    </w:p>
    <w:p w14:paraId="6ECDF672" w14:textId="5E535F06" w:rsidR="007B049D" w:rsidRPr="007B049D" w:rsidRDefault="007B049D" w:rsidP="007B049D">
      <w:pPr>
        <w:pStyle w:val="Heading1"/>
        <w:spacing w:after="60"/>
        <w:rPr>
          <w:sz w:val="28"/>
          <w:szCs w:val="28"/>
        </w:rPr>
      </w:pPr>
      <w:bookmarkStart w:id="62" w:name="_Toc433893792"/>
      <w:r w:rsidRPr="007B049D">
        <w:rPr>
          <w:sz w:val="28"/>
          <w:szCs w:val="28"/>
        </w:rPr>
        <w:t>Appendix B – Acronyms</w:t>
      </w:r>
      <w:bookmarkEnd w:id="62"/>
    </w:p>
    <w:tbl>
      <w:tblPr>
        <w:tblW w:w="9195" w:type="dxa"/>
        <w:tblInd w:w="93" w:type="dxa"/>
        <w:tblLook w:val="04A0" w:firstRow="1" w:lastRow="0" w:firstColumn="1" w:lastColumn="0" w:noHBand="0" w:noVBand="1"/>
      </w:tblPr>
      <w:tblGrid>
        <w:gridCol w:w="1880"/>
        <w:gridCol w:w="7315"/>
      </w:tblGrid>
      <w:tr w:rsidR="007B049D" w:rsidRPr="00A764D5" w14:paraId="78BC5E41" w14:textId="77777777" w:rsidTr="007B049D">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bottom"/>
            <w:hideMark/>
          </w:tcPr>
          <w:p w14:paraId="12B78E42" w14:textId="77777777" w:rsidR="007B049D" w:rsidRDefault="007B049D" w:rsidP="00824A23">
            <w:pPr>
              <w:spacing w:after="0"/>
              <w:jc w:val="center"/>
              <w:rPr>
                <w:rFonts w:ascii="Arial" w:hAnsi="Arial" w:cs="Arial"/>
                <w:b/>
                <w:bCs/>
                <w:color w:val="000000"/>
              </w:rPr>
            </w:pPr>
            <w:r w:rsidRPr="00A764D5">
              <w:rPr>
                <w:rFonts w:ascii="Arial" w:hAnsi="Arial" w:cs="Arial"/>
                <w:b/>
                <w:bCs/>
                <w:color w:val="000000"/>
              </w:rPr>
              <w:t>Acronym</w:t>
            </w:r>
          </w:p>
        </w:tc>
        <w:tc>
          <w:tcPr>
            <w:tcW w:w="7315" w:type="dxa"/>
            <w:tcBorders>
              <w:top w:val="single" w:sz="4" w:space="0" w:color="auto"/>
              <w:left w:val="single" w:sz="4" w:space="0" w:color="auto"/>
              <w:bottom w:val="single" w:sz="4" w:space="0" w:color="auto"/>
              <w:right w:val="single" w:sz="4" w:space="0" w:color="auto"/>
            </w:tcBorders>
            <w:shd w:val="clear" w:color="auto" w:fill="EEECE1" w:themeFill="background2"/>
            <w:noWrap/>
            <w:vAlign w:val="bottom"/>
            <w:hideMark/>
          </w:tcPr>
          <w:p w14:paraId="26D9486E" w14:textId="77777777" w:rsidR="007B049D" w:rsidRDefault="007B049D" w:rsidP="00824A23">
            <w:pPr>
              <w:spacing w:after="0"/>
              <w:jc w:val="center"/>
              <w:rPr>
                <w:rFonts w:ascii="Arial" w:hAnsi="Arial" w:cs="Arial"/>
                <w:b/>
                <w:bCs/>
                <w:color w:val="000000"/>
              </w:rPr>
            </w:pPr>
            <w:r w:rsidRPr="00A764D5">
              <w:rPr>
                <w:rFonts w:ascii="Arial" w:hAnsi="Arial" w:cs="Arial"/>
                <w:b/>
                <w:bCs/>
                <w:color w:val="000000"/>
              </w:rPr>
              <w:t>Definition</w:t>
            </w:r>
          </w:p>
        </w:tc>
      </w:tr>
      <w:tr w:rsidR="007B049D" w:rsidRPr="00A764D5" w14:paraId="539DD32F"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8C997" w14:textId="6A56DCFC" w:rsidR="007B049D" w:rsidRDefault="00F73130" w:rsidP="00824A23">
            <w:pPr>
              <w:spacing w:after="0"/>
              <w:rPr>
                <w:rFonts w:ascii="Arial" w:hAnsi="Arial" w:cs="Arial"/>
                <w:color w:val="000000"/>
              </w:rPr>
            </w:pPr>
            <w:r>
              <w:rPr>
                <w:rFonts w:ascii="Arial" w:hAnsi="Arial" w:cs="Arial"/>
                <w:color w:val="000000"/>
              </w:rPr>
              <w:t>DHS</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A87F0" w14:textId="4320847D" w:rsidR="007B049D" w:rsidRPr="00A764D5" w:rsidRDefault="00F73130" w:rsidP="00824A23">
            <w:pPr>
              <w:spacing w:after="0"/>
              <w:rPr>
                <w:rFonts w:ascii="Arial" w:hAnsi="Arial" w:cs="Arial"/>
                <w:color w:val="000000"/>
              </w:rPr>
            </w:pPr>
            <w:r>
              <w:rPr>
                <w:rFonts w:ascii="Arial" w:hAnsi="Arial" w:cs="Arial"/>
                <w:color w:val="000000"/>
              </w:rPr>
              <w:t>Department of Homeland Security</w:t>
            </w:r>
          </w:p>
        </w:tc>
      </w:tr>
      <w:tr w:rsidR="007B049D" w:rsidRPr="00A764D5" w14:paraId="74C007CF"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B9979" w14:textId="518791B7" w:rsidR="007B049D" w:rsidRDefault="00F73130" w:rsidP="00824A23">
            <w:pPr>
              <w:spacing w:after="0"/>
              <w:rPr>
                <w:rFonts w:ascii="Arial" w:hAnsi="Arial" w:cs="Arial"/>
                <w:color w:val="000000"/>
              </w:rPr>
            </w:pPr>
            <w:r>
              <w:rPr>
                <w:rFonts w:ascii="Arial" w:hAnsi="Arial" w:cs="Arial"/>
                <w:color w:val="000000"/>
              </w:rPr>
              <w:t>EML</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AA45" w14:textId="58EDFF4F" w:rsidR="007B049D" w:rsidRDefault="00F73130" w:rsidP="00824A23">
            <w:pPr>
              <w:spacing w:after="0"/>
              <w:rPr>
                <w:rFonts w:ascii="Arial" w:hAnsi="Arial" w:cs="Arial"/>
                <w:color w:val="000000"/>
              </w:rPr>
            </w:pPr>
            <w:r>
              <w:rPr>
                <w:rFonts w:ascii="Arial" w:hAnsi="Arial" w:cs="Arial"/>
                <w:color w:val="000000"/>
              </w:rPr>
              <w:t>Emergency Military Leave</w:t>
            </w:r>
          </w:p>
        </w:tc>
      </w:tr>
      <w:tr w:rsidR="007B049D" w:rsidRPr="00A764D5" w14:paraId="79C4B74F"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30A81" w14:textId="77777777" w:rsidR="007B049D" w:rsidRPr="00A764D5" w:rsidRDefault="007B049D" w:rsidP="00824A23">
            <w:pPr>
              <w:spacing w:after="0"/>
              <w:rPr>
                <w:rFonts w:ascii="Arial" w:hAnsi="Arial" w:cs="Arial"/>
                <w:color w:val="000000"/>
              </w:rPr>
            </w:pPr>
            <w:r>
              <w:rPr>
                <w:rFonts w:ascii="Arial" w:hAnsi="Arial" w:cs="Arial"/>
                <w:color w:val="000000"/>
              </w:rPr>
              <w:t>GFE</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6D2E0" w14:textId="77777777" w:rsidR="007B049D" w:rsidRPr="00A764D5" w:rsidRDefault="007B049D" w:rsidP="00824A23">
            <w:pPr>
              <w:spacing w:after="0"/>
              <w:rPr>
                <w:rFonts w:ascii="Arial" w:hAnsi="Arial" w:cs="Arial"/>
                <w:color w:val="000000"/>
              </w:rPr>
            </w:pPr>
            <w:r>
              <w:rPr>
                <w:rFonts w:ascii="Arial" w:hAnsi="Arial" w:cs="Arial"/>
                <w:color w:val="000000"/>
              </w:rPr>
              <w:t>Government Furnished Equipment</w:t>
            </w:r>
          </w:p>
        </w:tc>
      </w:tr>
      <w:tr w:rsidR="007B049D" w:rsidRPr="00A764D5" w14:paraId="3145835A"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94D09" w14:textId="77777777" w:rsidR="007B049D" w:rsidRDefault="007B049D" w:rsidP="00824A23">
            <w:pPr>
              <w:spacing w:after="0"/>
              <w:rPr>
                <w:rFonts w:ascii="Arial" w:hAnsi="Arial" w:cs="Arial"/>
                <w:color w:val="000000"/>
              </w:rPr>
            </w:pPr>
            <w:r>
              <w:rPr>
                <w:rFonts w:ascii="Arial" w:hAnsi="Arial" w:cs="Arial"/>
                <w:color w:val="000000"/>
              </w:rPr>
              <w:t>GFI</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D0500" w14:textId="77777777" w:rsidR="007B049D" w:rsidRDefault="007B049D" w:rsidP="00824A23">
            <w:pPr>
              <w:spacing w:after="0"/>
              <w:rPr>
                <w:rFonts w:ascii="Arial" w:hAnsi="Arial" w:cs="Arial"/>
                <w:color w:val="000000"/>
              </w:rPr>
            </w:pPr>
            <w:r>
              <w:rPr>
                <w:rFonts w:ascii="Arial" w:hAnsi="Arial" w:cs="Arial"/>
                <w:color w:val="000000"/>
              </w:rPr>
              <w:t>Government Furnished Information</w:t>
            </w:r>
          </w:p>
        </w:tc>
      </w:tr>
      <w:tr w:rsidR="007B049D" w:rsidRPr="00A764D5" w14:paraId="568FE73D" w14:textId="77777777" w:rsidTr="00F73130">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CEFEF" w14:textId="6D332CA4" w:rsidR="007B049D" w:rsidRPr="00A764D5" w:rsidRDefault="00F73130" w:rsidP="00824A23">
            <w:pPr>
              <w:spacing w:after="0"/>
              <w:rPr>
                <w:rFonts w:ascii="Arial" w:hAnsi="Arial" w:cs="Arial"/>
                <w:color w:val="000000"/>
              </w:rPr>
            </w:pPr>
            <w:r>
              <w:rPr>
                <w:rFonts w:ascii="Arial" w:hAnsi="Arial" w:cs="Arial"/>
                <w:color w:val="000000"/>
              </w:rPr>
              <w:t>HR</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D854F" w14:textId="5F448DAE" w:rsidR="007B049D" w:rsidRPr="00A764D5" w:rsidRDefault="00F73130" w:rsidP="00824A23">
            <w:pPr>
              <w:spacing w:after="0"/>
              <w:rPr>
                <w:rFonts w:ascii="Arial" w:hAnsi="Arial" w:cs="Arial"/>
                <w:color w:val="000000"/>
              </w:rPr>
            </w:pPr>
            <w:r>
              <w:rPr>
                <w:rFonts w:ascii="Arial" w:hAnsi="Arial" w:cs="Arial"/>
                <w:color w:val="000000"/>
              </w:rPr>
              <w:t>Human Resources</w:t>
            </w:r>
          </w:p>
        </w:tc>
      </w:tr>
      <w:tr w:rsidR="007B049D" w:rsidRPr="00A764D5" w14:paraId="3F4D1C20"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EA32" w14:textId="77777777" w:rsidR="007B049D" w:rsidRPr="00A764D5" w:rsidRDefault="007B049D" w:rsidP="00824A23">
            <w:pPr>
              <w:spacing w:after="0"/>
              <w:rPr>
                <w:rFonts w:ascii="Arial" w:hAnsi="Arial" w:cs="Arial"/>
                <w:color w:val="000000"/>
              </w:rPr>
            </w:pPr>
            <w:r>
              <w:rPr>
                <w:rFonts w:ascii="Arial" w:hAnsi="Arial" w:cs="Arial"/>
                <w:color w:val="000000"/>
              </w:rPr>
              <w:t>HRSC</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3749A" w14:textId="77777777" w:rsidR="007B049D" w:rsidRPr="00A764D5" w:rsidRDefault="007B049D" w:rsidP="00824A23">
            <w:pPr>
              <w:spacing w:after="0"/>
              <w:rPr>
                <w:rFonts w:ascii="Arial" w:hAnsi="Arial" w:cs="Arial"/>
                <w:color w:val="000000"/>
              </w:rPr>
            </w:pPr>
            <w:r>
              <w:rPr>
                <w:rFonts w:ascii="Arial" w:hAnsi="Arial" w:cs="Arial"/>
                <w:color w:val="000000"/>
              </w:rPr>
              <w:t>Human Resources Service Center</w:t>
            </w:r>
          </w:p>
        </w:tc>
      </w:tr>
      <w:tr w:rsidR="007B049D" w:rsidRPr="00A764D5" w14:paraId="2461D882"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CCBD9" w14:textId="77777777" w:rsidR="007B049D" w:rsidRDefault="007B049D" w:rsidP="00824A23">
            <w:pPr>
              <w:spacing w:after="0"/>
              <w:rPr>
                <w:rFonts w:ascii="Arial" w:hAnsi="Arial" w:cs="Arial"/>
                <w:color w:val="000000"/>
              </w:rPr>
            </w:pPr>
            <w:r>
              <w:rPr>
                <w:rFonts w:ascii="Arial" w:hAnsi="Arial" w:cs="Arial"/>
                <w:color w:val="000000"/>
              </w:rPr>
              <w:t>IOP</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4FD9B" w14:textId="77777777" w:rsidR="007B049D" w:rsidRDefault="007B049D" w:rsidP="00824A23">
            <w:pPr>
              <w:spacing w:after="0"/>
              <w:rPr>
                <w:rFonts w:ascii="Arial" w:hAnsi="Arial" w:cs="Arial"/>
                <w:color w:val="000000"/>
              </w:rPr>
            </w:pPr>
            <w:r>
              <w:rPr>
                <w:rFonts w:ascii="Arial" w:hAnsi="Arial" w:cs="Arial"/>
                <w:color w:val="000000"/>
              </w:rPr>
              <w:t>Internal Operating Procedure</w:t>
            </w:r>
          </w:p>
        </w:tc>
      </w:tr>
      <w:tr w:rsidR="007B049D" w:rsidRPr="00A764D5" w14:paraId="5A447218"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A2D6B" w14:textId="77777777" w:rsidR="007B049D" w:rsidRDefault="007B049D" w:rsidP="00824A23">
            <w:pPr>
              <w:spacing w:after="0"/>
              <w:rPr>
                <w:rFonts w:ascii="Arial" w:hAnsi="Arial" w:cs="Arial"/>
                <w:color w:val="000000"/>
              </w:rPr>
            </w:pPr>
            <w:r>
              <w:rPr>
                <w:rFonts w:ascii="Arial" w:hAnsi="Arial" w:cs="Arial"/>
                <w:color w:val="000000"/>
              </w:rPr>
              <w:t>NFC</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D47B3" w14:textId="77777777" w:rsidR="007B049D" w:rsidRDefault="007B049D" w:rsidP="00824A23">
            <w:pPr>
              <w:spacing w:after="0"/>
              <w:rPr>
                <w:rFonts w:ascii="Arial" w:hAnsi="Arial" w:cs="Arial"/>
                <w:color w:val="000000"/>
              </w:rPr>
            </w:pPr>
            <w:r>
              <w:rPr>
                <w:rFonts w:ascii="Arial" w:hAnsi="Arial" w:cs="Arial"/>
                <w:color w:val="000000"/>
              </w:rPr>
              <w:t>National Finance Center</w:t>
            </w:r>
          </w:p>
        </w:tc>
      </w:tr>
      <w:tr w:rsidR="007B049D" w:rsidRPr="00A764D5" w14:paraId="46FF5108"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3B588" w14:textId="77777777" w:rsidR="007B049D" w:rsidRDefault="007B049D" w:rsidP="00824A23">
            <w:pPr>
              <w:spacing w:after="0"/>
              <w:rPr>
                <w:rFonts w:ascii="Arial" w:hAnsi="Arial" w:cs="Arial"/>
                <w:color w:val="000000"/>
              </w:rPr>
            </w:pPr>
            <w:r>
              <w:rPr>
                <w:rFonts w:ascii="Arial" w:hAnsi="Arial" w:cs="Arial"/>
                <w:color w:val="000000"/>
              </w:rPr>
              <w:t>PII</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7D5BB" w14:textId="77777777" w:rsidR="007B049D" w:rsidRDefault="007B049D" w:rsidP="00824A23">
            <w:pPr>
              <w:spacing w:after="0"/>
              <w:rPr>
                <w:rFonts w:ascii="Arial" w:hAnsi="Arial" w:cs="Arial"/>
                <w:color w:val="000000"/>
              </w:rPr>
            </w:pPr>
            <w:r>
              <w:rPr>
                <w:rFonts w:ascii="Arial" w:hAnsi="Arial" w:cs="Arial"/>
                <w:color w:val="000000"/>
              </w:rPr>
              <w:t>Personally Identifiable Information</w:t>
            </w:r>
          </w:p>
        </w:tc>
      </w:tr>
      <w:tr w:rsidR="007B049D" w:rsidRPr="00A764D5" w14:paraId="42D61D2C" w14:textId="77777777" w:rsidTr="00F73130">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E696A" w14:textId="163F3422" w:rsidR="007B049D" w:rsidRPr="00A764D5" w:rsidRDefault="00F73130" w:rsidP="00824A23">
            <w:pPr>
              <w:spacing w:after="0"/>
              <w:rPr>
                <w:rFonts w:ascii="Arial" w:hAnsi="Arial" w:cs="Arial"/>
                <w:color w:val="000000"/>
              </w:rPr>
            </w:pPr>
            <w:r>
              <w:rPr>
                <w:rFonts w:ascii="Arial" w:hAnsi="Arial" w:cs="Arial"/>
                <w:color w:val="000000"/>
              </w:rPr>
              <w:t>RDO</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F0B02" w14:textId="1B22763D" w:rsidR="007B049D" w:rsidRPr="00A764D5" w:rsidRDefault="00F73130" w:rsidP="00F73130">
            <w:pPr>
              <w:spacing w:after="0"/>
              <w:rPr>
                <w:rFonts w:ascii="Arial" w:hAnsi="Arial" w:cs="Arial"/>
                <w:color w:val="000000"/>
              </w:rPr>
            </w:pPr>
            <w:r>
              <w:rPr>
                <w:rFonts w:ascii="Arial" w:hAnsi="Arial" w:cs="Arial"/>
                <w:color w:val="000000"/>
              </w:rPr>
              <w:t xml:space="preserve">Regular Days Off </w:t>
            </w:r>
          </w:p>
        </w:tc>
      </w:tr>
      <w:tr w:rsidR="007B049D" w:rsidRPr="00A764D5" w14:paraId="59CE4F3B"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D59EA" w14:textId="77777777" w:rsidR="007B049D" w:rsidRPr="00A764D5" w:rsidRDefault="007B049D" w:rsidP="00824A23">
            <w:pPr>
              <w:spacing w:after="0"/>
              <w:rPr>
                <w:rFonts w:ascii="Arial" w:hAnsi="Arial" w:cs="Arial"/>
                <w:color w:val="000000"/>
              </w:rPr>
            </w:pPr>
            <w:r>
              <w:rPr>
                <w:rFonts w:ascii="Arial" w:hAnsi="Arial" w:cs="Arial"/>
                <w:color w:val="000000"/>
              </w:rPr>
              <w:t>SOP</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F3343" w14:textId="77777777" w:rsidR="007B049D" w:rsidRPr="00A764D5" w:rsidRDefault="007B049D" w:rsidP="00824A23">
            <w:pPr>
              <w:spacing w:after="0"/>
              <w:rPr>
                <w:rFonts w:ascii="Arial" w:hAnsi="Arial" w:cs="Arial"/>
                <w:color w:val="000000"/>
              </w:rPr>
            </w:pPr>
            <w:r>
              <w:rPr>
                <w:rFonts w:ascii="Arial" w:hAnsi="Arial" w:cs="Arial"/>
                <w:color w:val="000000"/>
              </w:rPr>
              <w:t>Standard Operating Procedure</w:t>
            </w:r>
          </w:p>
        </w:tc>
      </w:tr>
      <w:tr w:rsidR="007B049D" w:rsidRPr="00A764D5" w14:paraId="0BAA67DF"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659F" w14:textId="77777777" w:rsidR="007B049D" w:rsidRDefault="007B049D" w:rsidP="00824A23">
            <w:pPr>
              <w:spacing w:after="0"/>
              <w:rPr>
                <w:rFonts w:ascii="Arial" w:hAnsi="Arial" w:cs="Arial"/>
                <w:color w:val="000000"/>
              </w:rPr>
            </w:pPr>
            <w:r>
              <w:rPr>
                <w:rFonts w:ascii="Arial" w:hAnsi="Arial" w:cs="Arial"/>
                <w:color w:val="000000"/>
              </w:rPr>
              <w:t>SOW</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160C5" w14:textId="77777777" w:rsidR="007B049D" w:rsidRDefault="007B049D" w:rsidP="00824A23">
            <w:pPr>
              <w:spacing w:after="0"/>
              <w:rPr>
                <w:rFonts w:ascii="Arial" w:hAnsi="Arial" w:cs="Arial"/>
                <w:color w:val="000000"/>
              </w:rPr>
            </w:pPr>
            <w:r>
              <w:rPr>
                <w:rFonts w:ascii="Arial" w:hAnsi="Arial" w:cs="Arial"/>
                <w:color w:val="000000"/>
              </w:rPr>
              <w:t>Statement of Work</w:t>
            </w:r>
          </w:p>
        </w:tc>
      </w:tr>
      <w:tr w:rsidR="007B049D" w:rsidRPr="00A764D5" w14:paraId="18015005"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F84B2" w14:textId="77777777" w:rsidR="007B049D" w:rsidRPr="00A764D5" w:rsidRDefault="007B049D" w:rsidP="00824A23">
            <w:pPr>
              <w:spacing w:after="0"/>
              <w:rPr>
                <w:rFonts w:ascii="Arial" w:hAnsi="Arial" w:cs="Arial"/>
                <w:color w:val="000000"/>
              </w:rPr>
            </w:pPr>
            <w:r>
              <w:rPr>
                <w:rFonts w:ascii="Arial" w:hAnsi="Arial" w:cs="Arial"/>
                <w:color w:val="000000"/>
              </w:rPr>
              <w:t>SR</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25A5C" w14:textId="77777777" w:rsidR="007B049D" w:rsidRPr="00A764D5" w:rsidRDefault="007B049D" w:rsidP="00824A23">
            <w:pPr>
              <w:spacing w:after="0"/>
              <w:rPr>
                <w:rFonts w:ascii="Arial" w:hAnsi="Arial" w:cs="Arial"/>
                <w:color w:val="000000"/>
              </w:rPr>
            </w:pPr>
            <w:r>
              <w:rPr>
                <w:rFonts w:ascii="Arial" w:hAnsi="Arial" w:cs="Arial"/>
                <w:color w:val="000000"/>
              </w:rPr>
              <w:t>Service Request</w:t>
            </w:r>
          </w:p>
        </w:tc>
      </w:tr>
      <w:tr w:rsidR="007B049D" w:rsidRPr="00A764D5" w14:paraId="5C2B4FB7"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678612" w14:textId="77777777" w:rsidR="007B049D" w:rsidRDefault="007B049D" w:rsidP="00824A23">
            <w:pPr>
              <w:spacing w:after="0"/>
              <w:rPr>
                <w:rFonts w:ascii="Arial" w:hAnsi="Arial" w:cs="Arial"/>
                <w:color w:val="000000"/>
              </w:rPr>
            </w:pPr>
            <w:r>
              <w:rPr>
                <w:rFonts w:ascii="Arial" w:hAnsi="Arial" w:cs="Arial"/>
                <w:color w:val="000000"/>
              </w:rPr>
              <w:t>SSN</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F0121" w14:textId="77777777" w:rsidR="007B049D" w:rsidRDefault="007B049D" w:rsidP="00824A23">
            <w:pPr>
              <w:spacing w:after="0"/>
              <w:rPr>
                <w:rFonts w:ascii="Arial" w:hAnsi="Arial" w:cs="Arial"/>
                <w:color w:val="000000"/>
              </w:rPr>
            </w:pPr>
            <w:r>
              <w:rPr>
                <w:rFonts w:ascii="Arial" w:hAnsi="Arial" w:cs="Arial"/>
                <w:color w:val="000000"/>
              </w:rPr>
              <w:t>Social Security Number</w:t>
            </w:r>
          </w:p>
        </w:tc>
      </w:tr>
      <w:tr w:rsidR="00F73130" w:rsidRPr="00A764D5" w14:paraId="06CD7727"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DEEB8" w14:textId="1360D15D" w:rsidR="00F73130" w:rsidRDefault="00F73130" w:rsidP="00824A23">
            <w:pPr>
              <w:spacing w:after="0"/>
              <w:rPr>
                <w:rFonts w:ascii="Arial" w:hAnsi="Arial" w:cs="Arial"/>
                <w:color w:val="000000"/>
              </w:rPr>
            </w:pPr>
            <w:r>
              <w:rPr>
                <w:rFonts w:ascii="Arial" w:hAnsi="Arial" w:cs="Arial"/>
                <w:color w:val="000000"/>
              </w:rPr>
              <w:t>T&amp;A</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BEAD9" w14:textId="044C8720" w:rsidR="00F73130" w:rsidRDefault="00F73130" w:rsidP="00824A23">
            <w:pPr>
              <w:spacing w:after="0"/>
              <w:rPr>
                <w:rFonts w:ascii="Arial" w:hAnsi="Arial" w:cs="Arial"/>
                <w:color w:val="000000"/>
              </w:rPr>
            </w:pPr>
            <w:r>
              <w:rPr>
                <w:rFonts w:ascii="Arial" w:hAnsi="Arial" w:cs="Arial"/>
                <w:color w:val="000000"/>
              </w:rPr>
              <w:t>Time and Attendance</w:t>
            </w:r>
          </w:p>
        </w:tc>
      </w:tr>
      <w:tr w:rsidR="00F73130" w:rsidRPr="00A764D5" w14:paraId="21FCD473"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B2C2C" w14:textId="11BFBF6A" w:rsidR="00F73130" w:rsidRDefault="00F73130" w:rsidP="00824A23">
            <w:pPr>
              <w:spacing w:after="0"/>
              <w:rPr>
                <w:rFonts w:ascii="Arial" w:hAnsi="Arial" w:cs="Arial"/>
                <w:color w:val="000000"/>
              </w:rPr>
            </w:pPr>
            <w:r>
              <w:rPr>
                <w:rFonts w:ascii="Arial" w:hAnsi="Arial" w:cs="Arial"/>
                <w:color w:val="000000"/>
              </w:rPr>
              <w:t>TOD</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A6761" w14:textId="041F0ECB" w:rsidR="00F73130" w:rsidRDefault="00F73130" w:rsidP="00824A23">
            <w:pPr>
              <w:spacing w:after="0"/>
              <w:rPr>
                <w:rFonts w:ascii="Arial" w:hAnsi="Arial" w:cs="Arial"/>
                <w:color w:val="000000"/>
              </w:rPr>
            </w:pPr>
            <w:r>
              <w:rPr>
                <w:rFonts w:ascii="Arial" w:hAnsi="Arial" w:cs="Arial"/>
                <w:color w:val="000000"/>
              </w:rPr>
              <w:t>Tour of Duty</w:t>
            </w:r>
          </w:p>
        </w:tc>
      </w:tr>
      <w:tr w:rsidR="007B049D" w:rsidRPr="00A764D5" w14:paraId="215D40FB" w14:textId="77777777" w:rsidTr="007B049D">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DFB92" w14:textId="77777777" w:rsidR="007B049D" w:rsidRPr="00A764D5" w:rsidRDefault="007B049D" w:rsidP="00824A23">
            <w:pPr>
              <w:spacing w:after="0"/>
              <w:rPr>
                <w:rFonts w:ascii="Arial" w:hAnsi="Arial" w:cs="Arial"/>
                <w:color w:val="000000"/>
              </w:rPr>
            </w:pPr>
            <w:r>
              <w:rPr>
                <w:rFonts w:ascii="Arial" w:hAnsi="Arial" w:cs="Arial"/>
                <w:color w:val="000000"/>
              </w:rPr>
              <w:t>TSA</w:t>
            </w:r>
          </w:p>
        </w:tc>
        <w:tc>
          <w:tcPr>
            <w:tcW w:w="7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8CC95" w14:textId="77777777" w:rsidR="007B049D" w:rsidRPr="00A764D5" w:rsidRDefault="007B049D" w:rsidP="00824A23">
            <w:pPr>
              <w:spacing w:after="0"/>
              <w:rPr>
                <w:rFonts w:ascii="Arial" w:hAnsi="Arial" w:cs="Arial"/>
                <w:color w:val="000000"/>
              </w:rPr>
            </w:pPr>
            <w:r>
              <w:rPr>
                <w:rFonts w:ascii="Arial" w:hAnsi="Arial" w:cs="Arial"/>
                <w:color w:val="000000"/>
              </w:rPr>
              <w:t>Transportation Security Administration</w:t>
            </w:r>
          </w:p>
        </w:tc>
      </w:tr>
    </w:tbl>
    <w:p w14:paraId="09C89377" w14:textId="77777777" w:rsidR="007B049D" w:rsidRPr="00E405F5" w:rsidRDefault="007B049D" w:rsidP="001C65B6">
      <w:pPr>
        <w:rPr>
          <w:rFonts w:ascii="Arial" w:hAnsi="Arial" w:cs="Arial"/>
        </w:rPr>
      </w:pPr>
    </w:p>
    <w:sectPr w:rsidR="007B049D" w:rsidRPr="00E405F5" w:rsidSect="005E02A3">
      <w:type w:val="evenPage"/>
      <w:pgSz w:w="12240" w:h="15840" w:code="1"/>
      <w:pgMar w:top="360" w:right="1080" w:bottom="360" w:left="1440" w:header="360" w:footer="360" w:gutter="0"/>
      <w:cols w:space="720"/>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4FE02" w16cid:durableId="23D5FA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11950" w14:textId="77777777" w:rsidR="007A5C6C" w:rsidRDefault="007A5C6C" w:rsidP="00E348DE">
      <w:pPr>
        <w:spacing w:after="0" w:line="240" w:lineRule="auto"/>
      </w:pPr>
      <w:r>
        <w:separator/>
      </w:r>
    </w:p>
  </w:endnote>
  <w:endnote w:type="continuationSeparator" w:id="0">
    <w:p w14:paraId="569C98FF" w14:textId="77777777" w:rsidR="007A5C6C" w:rsidRDefault="007A5C6C" w:rsidP="00E3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EA68C" w14:textId="7B9986EB" w:rsidR="000D2D0F" w:rsidRPr="002D4863" w:rsidRDefault="000D2D0F" w:rsidP="009D6D8A">
    <w:pPr>
      <w:pStyle w:val="Footer"/>
      <w:rPr>
        <w:rFonts w:ascii="Calibri" w:hAnsi="Calibri"/>
        <w:b w:val="0"/>
        <w:sz w:val="16"/>
        <w:szCs w:val="16"/>
      </w:rPr>
    </w:pPr>
    <w:r w:rsidRPr="00C603C9">
      <w:rPr>
        <w:b w:val="0"/>
      </w:rPr>
      <w:tab/>
    </w:r>
    <w:r w:rsidRPr="002D4863">
      <w:rPr>
        <w:rFonts w:ascii="Calibri" w:hAnsi="Calibri"/>
        <w:b w:val="0"/>
        <w:sz w:val="16"/>
        <w:szCs w:val="16"/>
      </w:rPr>
      <w:t xml:space="preserve">Page </w:t>
    </w:r>
    <w:r w:rsidRPr="002D4863">
      <w:rPr>
        <w:rFonts w:ascii="Calibri" w:hAnsi="Calibri"/>
        <w:b w:val="0"/>
        <w:sz w:val="16"/>
        <w:szCs w:val="16"/>
      </w:rPr>
      <w:fldChar w:fldCharType="begin"/>
    </w:r>
    <w:r w:rsidRPr="002D4863">
      <w:rPr>
        <w:rFonts w:ascii="Calibri" w:hAnsi="Calibri"/>
        <w:b w:val="0"/>
        <w:sz w:val="16"/>
        <w:szCs w:val="16"/>
      </w:rPr>
      <w:instrText xml:space="preserve"> PAGE </w:instrText>
    </w:r>
    <w:r w:rsidRPr="002D4863">
      <w:rPr>
        <w:rFonts w:ascii="Calibri" w:hAnsi="Calibri"/>
        <w:b w:val="0"/>
        <w:sz w:val="16"/>
        <w:szCs w:val="16"/>
      </w:rPr>
      <w:fldChar w:fldCharType="separate"/>
    </w:r>
    <w:r w:rsidR="00AC499C">
      <w:rPr>
        <w:rFonts w:ascii="Calibri" w:hAnsi="Calibri"/>
        <w:b w:val="0"/>
        <w:noProof/>
        <w:sz w:val="16"/>
        <w:szCs w:val="16"/>
      </w:rPr>
      <w:t>1</w:t>
    </w:r>
    <w:r w:rsidRPr="002D4863">
      <w:rPr>
        <w:rFonts w:ascii="Calibri" w:hAnsi="Calibri"/>
        <w:b w:val="0"/>
        <w:sz w:val="16"/>
        <w:szCs w:val="16"/>
      </w:rPr>
      <w:fldChar w:fldCharType="end"/>
    </w:r>
    <w:r w:rsidRPr="002D4863">
      <w:rPr>
        <w:rFonts w:ascii="Calibri" w:hAnsi="Calibri"/>
        <w:b w:val="0"/>
        <w:sz w:val="16"/>
        <w:szCs w:val="16"/>
      </w:rPr>
      <w:t xml:space="preserve"> of </w:t>
    </w:r>
    <w:r w:rsidRPr="002D4863">
      <w:rPr>
        <w:rFonts w:ascii="Calibri" w:hAnsi="Calibri"/>
        <w:b w:val="0"/>
        <w:sz w:val="16"/>
        <w:szCs w:val="16"/>
      </w:rPr>
      <w:fldChar w:fldCharType="begin"/>
    </w:r>
    <w:r w:rsidRPr="002D4863">
      <w:rPr>
        <w:rFonts w:ascii="Calibri" w:hAnsi="Calibri"/>
        <w:b w:val="0"/>
        <w:sz w:val="16"/>
        <w:szCs w:val="16"/>
      </w:rPr>
      <w:instrText xml:space="preserve"> NUMPAGES </w:instrText>
    </w:r>
    <w:r w:rsidRPr="002D4863">
      <w:rPr>
        <w:rFonts w:ascii="Calibri" w:hAnsi="Calibri"/>
        <w:b w:val="0"/>
        <w:sz w:val="16"/>
        <w:szCs w:val="16"/>
      </w:rPr>
      <w:fldChar w:fldCharType="separate"/>
    </w:r>
    <w:r w:rsidR="00AC499C">
      <w:rPr>
        <w:rFonts w:ascii="Calibri" w:hAnsi="Calibri"/>
        <w:b w:val="0"/>
        <w:noProof/>
        <w:sz w:val="16"/>
        <w:szCs w:val="16"/>
      </w:rPr>
      <w:t>1</w:t>
    </w:r>
    <w:r w:rsidRPr="002D4863">
      <w:rPr>
        <w:rFonts w:ascii="Calibri" w:hAnsi="Calibri"/>
        <w:b w:val="0"/>
        <w:sz w:val="16"/>
        <w:szCs w:val="16"/>
      </w:rPr>
      <w:fldChar w:fldCharType="end"/>
    </w:r>
  </w:p>
  <w:p w14:paraId="238EA68D" w14:textId="77777777" w:rsidR="000D2D0F" w:rsidRDefault="000D2D0F" w:rsidP="009D6D8A">
    <w:pPr>
      <w:pStyle w:val="Footer"/>
    </w:pPr>
  </w:p>
  <w:p w14:paraId="238EA68E" w14:textId="77777777" w:rsidR="000D2D0F" w:rsidRDefault="000D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EA690" w14:textId="0D19FB75" w:rsidR="000D2D0F" w:rsidRPr="002D4863" w:rsidRDefault="000D2D0F" w:rsidP="006B3CFC">
    <w:pPr>
      <w:pStyle w:val="Footer"/>
      <w:rPr>
        <w:sz w:val="16"/>
        <w:szCs w:val="16"/>
      </w:rPr>
    </w:pPr>
    <w:r>
      <w:tab/>
    </w:r>
    <w:r w:rsidRPr="002D4863">
      <w:rPr>
        <w:rStyle w:val="PageNumber"/>
        <w:sz w:val="16"/>
        <w:szCs w:val="16"/>
      </w:rPr>
      <w:fldChar w:fldCharType="begin"/>
    </w:r>
    <w:r w:rsidRPr="002D4863">
      <w:rPr>
        <w:rStyle w:val="PageNumber"/>
        <w:sz w:val="16"/>
        <w:szCs w:val="16"/>
      </w:rPr>
      <w:instrText xml:space="preserve"> PAGE </w:instrText>
    </w:r>
    <w:r w:rsidRPr="002D4863">
      <w:rPr>
        <w:rStyle w:val="PageNumber"/>
        <w:sz w:val="16"/>
        <w:szCs w:val="16"/>
      </w:rPr>
      <w:fldChar w:fldCharType="separate"/>
    </w:r>
    <w:r w:rsidR="00AC499C">
      <w:rPr>
        <w:rStyle w:val="PageNumber"/>
        <w:noProof/>
        <w:sz w:val="16"/>
        <w:szCs w:val="16"/>
      </w:rPr>
      <w:t>34</w:t>
    </w:r>
    <w:r w:rsidRPr="002D4863">
      <w:rPr>
        <w:rStyle w:val="PageNumber"/>
        <w:sz w:val="16"/>
        <w:szCs w:val="16"/>
      </w:rPr>
      <w:fldChar w:fldCharType="end"/>
    </w:r>
    <w:r w:rsidRPr="002D4863">
      <w:rPr>
        <w:rStyle w:val="PageNumber"/>
        <w:sz w:val="16"/>
        <w:szCs w:val="16"/>
      </w:rPr>
      <w:t xml:space="preserve"> of </w:t>
    </w:r>
    <w:r w:rsidRPr="002D4863">
      <w:rPr>
        <w:rStyle w:val="PageNumber"/>
        <w:sz w:val="16"/>
        <w:szCs w:val="16"/>
      </w:rPr>
      <w:fldChar w:fldCharType="begin"/>
    </w:r>
    <w:r w:rsidRPr="002D4863">
      <w:rPr>
        <w:rStyle w:val="PageNumber"/>
        <w:sz w:val="16"/>
        <w:szCs w:val="16"/>
      </w:rPr>
      <w:instrText xml:space="preserve"> NUMPAGES </w:instrText>
    </w:r>
    <w:r w:rsidRPr="002D4863">
      <w:rPr>
        <w:rStyle w:val="PageNumber"/>
        <w:sz w:val="16"/>
        <w:szCs w:val="16"/>
      </w:rPr>
      <w:fldChar w:fldCharType="separate"/>
    </w:r>
    <w:r w:rsidR="00AC499C">
      <w:rPr>
        <w:rStyle w:val="PageNumber"/>
        <w:noProof/>
        <w:sz w:val="16"/>
        <w:szCs w:val="16"/>
      </w:rPr>
      <w:t>34</w:t>
    </w:r>
    <w:r w:rsidRPr="002D4863">
      <w:rPr>
        <w:rStyle w:val="PageNumber"/>
        <w:sz w:val="16"/>
        <w:szCs w:val="16"/>
      </w:rPr>
      <w:fldChar w:fldCharType="end"/>
    </w:r>
    <w:r w:rsidRPr="002D4863">
      <w:rPr>
        <w:sz w:val="16"/>
        <w:szCs w:val="16"/>
      </w:rPr>
      <w:tab/>
    </w:r>
  </w:p>
  <w:p w14:paraId="238EA691" w14:textId="77777777" w:rsidR="000D2D0F" w:rsidRPr="000B4EE5" w:rsidRDefault="000D2D0F" w:rsidP="000B4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2F386" w14:textId="77777777" w:rsidR="007A5C6C" w:rsidRDefault="007A5C6C" w:rsidP="00E348DE">
      <w:pPr>
        <w:spacing w:after="0" w:line="240" w:lineRule="auto"/>
      </w:pPr>
      <w:r>
        <w:separator/>
      </w:r>
    </w:p>
  </w:footnote>
  <w:footnote w:type="continuationSeparator" w:id="0">
    <w:p w14:paraId="40DFA4BD" w14:textId="77777777" w:rsidR="007A5C6C" w:rsidRDefault="007A5C6C" w:rsidP="00E3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EA68B" w14:textId="489B5C55" w:rsidR="000D2D0F" w:rsidRDefault="002D7E19" w:rsidP="00C603C9">
    <w:pPr>
      <w:pStyle w:val="Header"/>
    </w:pPr>
    <w:r w:rsidRPr="00C569CE">
      <w:rPr>
        <w:noProof/>
      </w:rPr>
      <w:drawing>
        <wp:inline distT="0" distB="0" distL="0" distR="0" wp14:anchorId="0B32057E" wp14:editId="6A34B067">
          <wp:extent cx="5943600" cy="685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EA68F" w14:textId="00E39D65" w:rsidR="000D2D0F" w:rsidRPr="009D6D8A" w:rsidRDefault="00CD2994" w:rsidP="009D6D8A">
    <w:pPr>
      <w:pStyle w:val="Header"/>
    </w:pPr>
    <w:r w:rsidRPr="00C569CE">
      <w:rPr>
        <w:noProof/>
      </w:rPr>
      <w:drawing>
        <wp:inline distT="0" distB="0" distL="0" distR="0" wp14:anchorId="3719E29D" wp14:editId="24A788CD">
          <wp:extent cx="5943600"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multilevel"/>
    <w:tmpl w:val="D7E2B772"/>
    <w:lvl w:ilvl="0">
      <w:start w:val="1"/>
      <w:numFmt w:val="decimal"/>
      <w:pStyle w:val="ListNumber5"/>
      <w:lvlText w:val="%1"/>
      <w:lvlJc w:val="left"/>
      <w:pPr>
        <w:tabs>
          <w:tab w:val="num" w:pos="1800"/>
        </w:tabs>
        <w:ind w:left="1800" w:hanging="360"/>
      </w:pPr>
      <w:rPr>
        <w:rFonts w:cs="Times New Roman" w:hint="default"/>
      </w:rPr>
    </w:lvl>
    <w:lvl w:ilvl="1">
      <w:start w:val="1"/>
      <w:numFmt w:val="decimal"/>
      <w:isLgl/>
      <w:lvlText w:val="%1.%2"/>
      <w:lvlJc w:val="left"/>
      <w:pPr>
        <w:ind w:left="46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 w15:restartNumberingAfterBreak="0">
    <w:nsid w:val="FFFFFF7D"/>
    <w:multiLevelType w:val="singleLevel"/>
    <w:tmpl w:val="9D82113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A4A92C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88"/>
    <w:multiLevelType w:val="singleLevel"/>
    <w:tmpl w:val="3F3E996E"/>
    <w:lvl w:ilvl="0">
      <w:start w:val="1"/>
      <w:numFmt w:val="decimal"/>
      <w:pStyle w:val="ListNumber"/>
      <w:lvlText w:val="%1."/>
      <w:lvlJc w:val="left"/>
      <w:pPr>
        <w:tabs>
          <w:tab w:val="num" w:pos="360"/>
        </w:tabs>
        <w:ind w:left="360" w:hanging="360"/>
      </w:pPr>
      <w:rPr>
        <w:rFonts w:cs="Times New Roman"/>
      </w:rPr>
    </w:lvl>
  </w:abstractNum>
  <w:abstractNum w:abstractNumId="4" w15:restartNumberingAfterBreak="0">
    <w:nsid w:val="0C541583"/>
    <w:multiLevelType w:val="hybridMultilevel"/>
    <w:tmpl w:val="EA94C5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B7C32"/>
    <w:multiLevelType w:val="hybridMultilevel"/>
    <w:tmpl w:val="D7E278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11499"/>
    <w:multiLevelType w:val="hybridMultilevel"/>
    <w:tmpl w:val="4D02972A"/>
    <w:lvl w:ilvl="0" w:tplc="01240DDC">
      <w:start w:val="1"/>
      <w:numFmt w:val="bullet"/>
      <w:pStyle w:val="BodyRowBullet"/>
      <w:lvlText w:val="●"/>
      <w:lvlJc w:val="left"/>
      <w:pPr>
        <w:tabs>
          <w:tab w:val="num" w:pos="360"/>
        </w:tabs>
        <w:ind w:left="360" w:hanging="360"/>
      </w:pPr>
      <w:rPr>
        <w:rFonts w:ascii="Arial" w:hAnsi="Arial" w:hint="default"/>
        <w:color w:val="auto"/>
      </w:rPr>
    </w:lvl>
    <w:lvl w:ilvl="1" w:tplc="F6DCFEAC">
      <w:start w:val="1"/>
      <w:numFmt w:val="decimal"/>
      <w:lvlText w:val="%2."/>
      <w:lvlJc w:val="left"/>
      <w:pPr>
        <w:tabs>
          <w:tab w:val="num" w:pos="1440"/>
        </w:tabs>
        <w:ind w:left="1440" w:hanging="360"/>
      </w:pPr>
      <w:rPr>
        <w:rFonts w:cs="Times New Roman"/>
      </w:rPr>
    </w:lvl>
    <w:lvl w:ilvl="2" w:tplc="B498AE60">
      <w:start w:val="1"/>
      <w:numFmt w:val="decimal"/>
      <w:lvlText w:val="%3."/>
      <w:lvlJc w:val="left"/>
      <w:pPr>
        <w:tabs>
          <w:tab w:val="num" w:pos="2160"/>
        </w:tabs>
        <w:ind w:left="2160" w:hanging="360"/>
      </w:pPr>
      <w:rPr>
        <w:rFonts w:cs="Times New Roman"/>
      </w:rPr>
    </w:lvl>
    <w:lvl w:ilvl="3" w:tplc="4FDC2B92">
      <w:start w:val="1"/>
      <w:numFmt w:val="decimal"/>
      <w:lvlText w:val="%4."/>
      <w:lvlJc w:val="left"/>
      <w:pPr>
        <w:tabs>
          <w:tab w:val="num" w:pos="2880"/>
        </w:tabs>
        <w:ind w:left="2880" w:hanging="360"/>
      </w:pPr>
      <w:rPr>
        <w:rFonts w:cs="Times New Roman"/>
      </w:rPr>
    </w:lvl>
    <w:lvl w:ilvl="4" w:tplc="E19008F6">
      <w:start w:val="1"/>
      <w:numFmt w:val="decimal"/>
      <w:lvlText w:val="%5."/>
      <w:lvlJc w:val="left"/>
      <w:pPr>
        <w:tabs>
          <w:tab w:val="num" w:pos="3600"/>
        </w:tabs>
        <w:ind w:left="3600" w:hanging="360"/>
      </w:pPr>
      <w:rPr>
        <w:rFonts w:cs="Times New Roman"/>
      </w:rPr>
    </w:lvl>
    <w:lvl w:ilvl="5" w:tplc="345C3A22">
      <w:start w:val="1"/>
      <w:numFmt w:val="decimal"/>
      <w:lvlText w:val="%6."/>
      <w:lvlJc w:val="left"/>
      <w:pPr>
        <w:tabs>
          <w:tab w:val="num" w:pos="4320"/>
        </w:tabs>
        <w:ind w:left="4320" w:hanging="360"/>
      </w:pPr>
      <w:rPr>
        <w:rFonts w:cs="Times New Roman"/>
      </w:rPr>
    </w:lvl>
    <w:lvl w:ilvl="6" w:tplc="976CA936">
      <w:start w:val="1"/>
      <w:numFmt w:val="decimal"/>
      <w:lvlText w:val="%7."/>
      <w:lvlJc w:val="left"/>
      <w:pPr>
        <w:tabs>
          <w:tab w:val="num" w:pos="5040"/>
        </w:tabs>
        <w:ind w:left="5040" w:hanging="360"/>
      </w:pPr>
      <w:rPr>
        <w:rFonts w:cs="Times New Roman"/>
      </w:rPr>
    </w:lvl>
    <w:lvl w:ilvl="7" w:tplc="31563CE8">
      <w:start w:val="1"/>
      <w:numFmt w:val="decimal"/>
      <w:lvlText w:val="%8."/>
      <w:lvlJc w:val="left"/>
      <w:pPr>
        <w:tabs>
          <w:tab w:val="num" w:pos="5760"/>
        </w:tabs>
        <w:ind w:left="5760" w:hanging="360"/>
      </w:pPr>
      <w:rPr>
        <w:rFonts w:cs="Times New Roman"/>
      </w:rPr>
    </w:lvl>
    <w:lvl w:ilvl="8" w:tplc="FCCEFFB6">
      <w:start w:val="1"/>
      <w:numFmt w:val="decimal"/>
      <w:lvlText w:val="%9."/>
      <w:lvlJc w:val="left"/>
      <w:pPr>
        <w:tabs>
          <w:tab w:val="num" w:pos="6480"/>
        </w:tabs>
        <w:ind w:left="6480" w:hanging="360"/>
      </w:pPr>
      <w:rPr>
        <w:rFonts w:cs="Times New Roman"/>
      </w:rPr>
    </w:lvl>
  </w:abstractNum>
  <w:abstractNum w:abstractNumId="7" w15:restartNumberingAfterBreak="0">
    <w:nsid w:val="28DC44A0"/>
    <w:multiLevelType w:val="hybridMultilevel"/>
    <w:tmpl w:val="74602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A1248"/>
    <w:multiLevelType w:val="hybridMultilevel"/>
    <w:tmpl w:val="B9D48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A4920"/>
    <w:multiLevelType w:val="hybridMultilevel"/>
    <w:tmpl w:val="77A8E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E72B5"/>
    <w:multiLevelType w:val="multilevel"/>
    <w:tmpl w:val="5BDEA9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15:restartNumberingAfterBreak="0">
    <w:nsid w:val="3A3E0BC8"/>
    <w:multiLevelType w:val="hybridMultilevel"/>
    <w:tmpl w:val="7242B8A8"/>
    <w:lvl w:ilvl="0" w:tplc="04090011">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0122E8F"/>
    <w:multiLevelType w:val="hybridMultilevel"/>
    <w:tmpl w:val="AB6A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B77D1"/>
    <w:multiLevelType w:val="hybridMultilevel"/>
    <w:tmpl w:val="B46E6EA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C7265A"/>
    <w:multiLevelType w:val="hybridMultilevel"/>
    <w:tmpl w:val="256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6569F"/>
    <w:multiLevelType w:val="hybridMultilevel"/>
    <w:tmpl w:val="B3648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758FC"/>
    <w:multiLevelType w:val="hybridMultilevel"/>
    <w:tmpl w:val="C930F34A"/>
    <w:lvl w:ilvl="0" w:tplc="8068B5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B205F"/>
    <w:multiLevelType w:val="hybridMultilevel"/>
    <w:tmpl w:val="480A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359F2"/>
    <w:multiLevelType w:val="hybridMultilevel"/>
    <w:tmpl w:val="B4F21A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A83195"/>
    <w:multiLevelType w:val="hybridMultilevel"/>
    <w:tmpl w:val="37B0DF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555F2"/>
    <w:multiLevelType w:val="hybridMultilevel"/>
    <w:tmpl w:val="C6203BCA"/>
    <w:lvl w:ilvl="0" w:tplc="B1709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F86DCD"/>
    <w:multiLevelType w:val="hybridMultilevel"/>
    <w:tmpl w:val="3208D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37193"/>
    <w:multiLevelType w:val="hybridMultilevel"/>
    <w:tmpl w:val="3A7E3BC8"/>
    <w:lvl w:ilvl="0" w:tplc="04090011">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15:restartNumberingAfterBreak="0">
    <w:nsid w:val="71F35700"/>
    <w:multiLevelType w:val="hybridMultilevel"/>
    <w:tmpl w:val="E8328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51FEF"/>
    <w:multiLevelType w:val="multilevel"/>
    <w:tmpl w:val="6416F8E0"/>
    <w:lvl w:ilvl="0">
      <w:start w:val="1"/>
      <w:numFmt w:val="decimal"/>
      <w:pStyle w:val="BodyTextList"/>
      <w:lvlText w:val="%1)"/>
      <w:lvlJc w:val="left"/>
      <w:pPr>
        <w:tabs>
          <w:tab w:val="num" w:pos="1267"/>
        </w:tabs>
        <w:ind w:left="1267" w:hanging="547"/>
      </w:pPr>
      <w:rPr>
        <w:rFonts w:cs="Times New Roman"/>
      </w:rPr>
    </w:lvl>
    <w:lvl w:ilvl="1">
      <w:start w:val="1"/>
      <w:numFmt w:val="lowerLetter"/>
      <w:lvlText w:val="%2)"/>
      <w:lvlJc w:val="left"/>
      <w:pPr>
        <w:tabs>
          <w:tab w:val="num" w:pos="1829"/>
        </w:tabs>
        <w:ind w:left="1829" w:hanging="389"/>
      </w:pPr>
      <w:rPr>
        <w:rFonts w:cs="Times New Roman" w:hint="default"/>
        <w:color w:val="auto"/>
      </w:rPr>
    </w:lvl>
    <w:lvl w:ilvl="2">
      <w:start w:val="1"/>
      <w:numFmt w:val="decimal"/>
      <w:lvlText w:val="(%3)"/>
      <w:lvlJc w:val="left"/>
      <w:pPr>
        <w:tabs>
          <w:tab w:val="num" w:pos="2160"/>
        </w:tabs>
        <w:ind w:left="2160" w:hanging="533"/>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76590970"/>
    <w:multiLevelType w:val="hybridMultilevel"/>
    <w:tmpl w:val="7C9E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42607"/>
    <w:multiLevelType w:val="hybridMultilevel"/>
    <w:tmpl w:val="7500E71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24"/>
  </w:num>
  <w:num w:numId="5">
    <w:abstractNumId w:val="3"/>
  </w:num>
  <w:num w:numId="6">
    <w:abstractNumId w:val="2"/>
  </w:num>
  <w:num w:numId="7">
    <w:abstractNumId w:val="1"/>
  </w:num>
  <w:num w:numId="8">
    <w:abstractNumId w:val="0"/>
  </w:num>
  <w:num w:numId="9">
    <w:abstractNumId w:val="10"/>
  </w:num>
  <w:num w:numId="10">
    <w:abstractNumId w:val="26"/>
  </w:num>
  <w:num w:numId="11">
    <w:abstractNumId w:val="15"/>
  </w:num>
  <w:num w:numId="12">
    <w:abstractNumId w:val="13"/>
  </w:num>
  <w:num w:numId="13">
    <w:abstractNumId w:val="14"/>
  </w:num>
  <w:num w:numId="14">
    <w:abstractNumId w:val="17"/>
  </w:num>
  <w:num w:numId="15">
    <w:abstractNumId w:val="4"/>
  </w:num>
  <w:num w:numId="16">
    <w:abstractNumId w:val="11"/>
  </w:num>
  <w:num w:numId="17">
    <w:abstractNumId w:val="18"/>
  </w:num>
  <w:num w:numId="18">
    <w:abstractNumId w:val="23"/>
  </w:num>
  <w:num w:numId="19">
    <w:abstractNumId w:val="0"/>
    <w:lvlOverride w:ilvl="0">
      <w:startOverride w:val="2"/>
    </w:lvlOverride>
    <w:lvlOverride w:ilvl="1">
      <w:startOverride w:val="2"/>
    </w:lvlOverride>
  </w:num>
  <w:num w:numId="20">
    <w:abstractNumId w:val="7"/>
  </w:num>
  <w:num w:numId="21">
    <w:abstractNumId w:val="9"/>
  </w:num>
  <w:num w:numId="22">
    <w:abstractNumId w:val="8"/>
  </w:num>
  <w:num w:numId="23">
    <w:abstractNumId w:val="20"/>
  </w:num>
  <w:num w:numId="24">
    <w:abstractNumId w:val="25"/>
  </w:num>
  <w:num w:numId="25">
    <w:abstractNumId w:val="19"/>
  </w:num>
  <w:num w:numId="26">
    <w:abstractNumId w:val="2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21"/>
  </w:num>
  <w:num w:numId="41">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zlowski, Jeffry">
    <w15:presenceInfo w15:providerId="AD" w15:userId="S::jekozlowski@deloitte.com::71704660-a350-43c9-ab24-faeb2e622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E"/>
    <w:rsid w:val="00000D3E"/>
    <w:rsid w:val="000014C9"/>
    <w:rsid w:val="000024D7"/>
    <w:rsid w:val="0000321B"/>
    <w:rsid w:val="0000345A"/>
    <w:rsid w:val="000039EA"/>
    <w:rsid w:val="00004654"/>
    <w:rsid w:val="00006BE0"/>
    <w:rsid w:val="00010DBC"/>
    <w:rsid w:val="00012E46"/>
    <w:rsid w:val="00015FE1"/>
    <w:rsid w:val="00017316"/>
    <w:rsid w:val="00017352"/>
    <w:rsid w:val="000173A7"/>
    <w:rsid w:val="00017561"/>
    <w:rsid w:val="00017691"/>
    <w:rsid w:val="000206C8"/>
    <w:rsid w:val="00020A4A"/>
    <w:rsid w:val="0002109F"/>
    <w:rsid w:val="00022732"/>
    <w:rsid w:val="000229FD"/>
    <w:rsid w:val="00022A5A"/>
    <w:rsid w:val="00026533"/>
    <w:rsid w:val="000269D6"/>
    <w:rsid w:val="00027119"/>
    <w:rsid w:val="0003024C"/>
    <w:rsid w:val="00031D9C"/>
    <w:rsid w:val="00036FF9"/>
    <w:rsid w:val="0003736B"/>
    <w:rsid w:val="00037A63"/>
    <w:rsid w:val="00040F0F"/>
    <w:rsid w:val="00041F5C"/>
    <w:rsid w:val="000421F2"/>
    <w:rsid w:val="0004505E"/>
    <w:rsid w:val="00047027"/>
    <w:rsid w:val="0004712A"/>
    <w:rsid w:val="00051816"/>
    <w:rsid w:val="00053BFE"/>
    <w:rsid w:val="000541F9"/>
    <w:rsid w:val="0005462E"/>
    <w:rsid w:val="00054B89"/>
    <w:rsid w:val="00054BD7"/>
    <w:rsid w:val="000566BC"/>
    <w:rsid w:val="0006184D"/>
    <w:rsid w:val="00062DDC"/>
    <w:rsid w:val="00063494"/>
    <w:rsid w:val="00063535"/>
    <w:rsid w:val="00064832"/>
    <w:rsid w:val="000651F5"/>
    <w:rsid w:val="00065DCE"/>
    <w:rsid w:val="00066967"/>
    <w:rsid w:val="0007047C"/>
    <w:rsid w:val="00072093"/>
    <w:rsid w:val="00074B3F"/>
    <w:rsid w:val="00074D4D"/>
    <w:rsid w:val="00075AD0"/>
    <w:rsid w:val="00075E50"/>
    <w:rsid w:val="00076015"/>
    <w:rsid w:val="000803B0"/>
    <w:rsid w:val="000825D8"/>
    <w:rsid w:val="00082DA1"/>
    <w:rsid w:val="0008322A"/>
    <w:rsid w:val="000834EA"/>
    <w:rsid w:val="0008473D"/>
    <w:rsid w:val="000849AA"/>
    <w:rsid w:val="000849B5"/>
    <w:rsid w:val="000864E5"/>
    <w:rsid w:val="00086575"/>
    <w:rsid w:val="00087489"/>
    <w:rsid w:val="000901ED"/>
    <w:rsid w:val="00091527"/>
    <w:rsid w:val="0009270A"/>
    <w:rsid w:val="00093A3D"/>
    <w:rsid w:val="000942F1"/>
    <w:rsid w:val="000A0FFC"/>
    <w:rsid w:val="000A1D61"/>
    <w:rsid w:val="000A20E4"/>
    <w:rsid w:val="000A2AF7"/>
    <w:rsid w:val="000A4585"/>
    <w:rsid w:val="000A4FD6"/>
    <w:rsid w:val="000A51E7"/>
    <w:rsid w:val="000A71F0"/>
    <w:rsid w:val="000B2F4B"/>
    <w:rsid w:val="000B31B4"/>
    <w:rsid w:val="000B4376"/>
    <w:rsid w:val="000B4EE5"/>
    <w:rsid w:val="000B5059"/>
    <w:rsid w:val="000B5FE4"/>
    <w:rsid w:val="000B6823"/>
    <w:rsid w:val="000B7F2F"/>
    <w:rsid w:val="000C1E25"/>
    <w:rsid w:val="000C3145"/>
    <w:rsid w:val="000C3BB3"/>
    <w:rsid w:val="000C4A0D"/>
    <w:rsid w:val="000C5BF7"/>
    <w:rsid w:val="000C61A4"/>
    <w:rsid w:val="000D003E"/>
    <w:rsid w:val="000D0185"/>
    <w:rsid w:val="000D039D"/>
    <w:rsid w:val="000D1689"/>
    <w:rsid w:val="000D2D0F"/>
    <w:rsid w:val="000D30F4"/>
    <w:rsid w:val="000D32A2"/>
    <w:rsid w:val="000D41AB"/>
    <w:rsid w:val="000D447D"/>
    <w:rsid w:val="000D596C"/>
    <w:rsid w:val="000D61B4"/>
    <w:rsid w:val="000D7D1E"/>
    <w:rsid w:val="000E06F9"/>
    <w:rsid w:val="000E13CA"/>
    <w:rsid w:val="000E2754"/>
    <w:rsid w:val="000E42DD"/>
    <w:rsid w:val="000E6062"/>
    <w:rsid w:val="000E6AC9"/>
    <w:rsid w:val="000F1D61"/>
    <w:rsid w:val="000F2433"/>
    <w:rsid w:val="000F31F2"/>
    <w:rsid w:val="000F45F7"/>
    <w:rsid w:val="000F5CB9"/>
    <w:rsid w:val="000F694D"/>
    <w:rsid w:val="000F6AEF"/>
    <w:rsid w:val="000F73DE"/>
    <w:rsid w:val="000F7647"/>
    <w:rsid w:val="000F7D67"/>
    <w:rsid w:val="00100DCA"/>
    <w:rsid w:val="0010178E"/>
    <w:rsid w:val="00101986"/>
    <w:rsid w:val="00101A41"/>
    <w:rsid w:val="001028E4"/>
    <w:rsid w:val="00104375"/>
    <w:rsid w:val="001064C4"/>
    <w:rsid w:val="00107A58"/>
    <w:rsid w:val="00107FAD"/>
    <w:rsid w:val="00110E22"/>
    <w:rsid w:val="00110EEC"/>
    <w:rsid w:val="001111A3"/>
    <w:rsid w:val="00111B2D"/>
    <w:rsid w:val="001128C1"/>
    <w:rsid w:val="00112A17"/>
    <w:rsid w:val="00113566"/>
    <w:rsid w:val="00116AF6"/>
    <w:rsid w:val="0012021C"/>
    <w:rsid w:val="00120F5F"/>
    <w:rsid w:val="0012241B"/>
    <w:rsid w:val="001226D0"/>
    <w:rsid w:val="001229B6"/>
    <w:rsid w:val="00122AB7"/>
    <w:rsid w:val="00126FCF"/>
    <w:rsid w:val="00130F0F"/>
    <w:rsid w:val="001313C8"/>
    <w:rsid w:val="00131866"/>
    <w:rsid w:val="00132376"/>
    <w:rsid w:val="001342B4"/>
    <w:rsid w:val="00137057"/>
    <w:rsid w:val="00137A9B"/>
    <w:rsid w:val="00137AF7"/>
    <w:rsid w:val="00141266"/>
    <w:rsid w:val="0014222D"/>
    <w:rsid w:val="0014618B"/>
    <w:rsid w:val="001514BC"/>
    <w:rsid w:val="00154776"/>
    <w:rsid w:val="00155ACB"/>
    <w:rsid w:val="001569F6"/>
    <w:rsid w:val="00156BFC"/>
    <w:rsid w:val="0015717E"/>
    <w:rsid w:val="00163213"/>
    <w:rsid w:val="001639E7"/>
    <w:rsid w:val="00165DF9"/>
    <w:rsid w:val="001676F9"/>
    <w:rsid w:val="00167962"/>
    <w:rsid w:val="00167E48"/>
    <w:rsid w:val="001701F6"/>
    <w:rsid w:val="00171D57"/>
    <w:rsid w:val="00172CD7"/>
    <w:rsid w:val="00172E7A"/>
    <w:rsid w:val="001742C9"/>
    <w:rsid w:val="00174FAF"/>
    <w:rsid w:val="0017613D"/>
    <w:rsid w:val="00176FB8"/>
    <w:rsid w:val="00177FBD"/>
    <w:rsid w:val="0018036F"/>
    <w:rsid w:val="00181CE5"/>
    <w:rsid w:val="00182580"/>
    <w:rsid w:val="00182832"/>
    <w:rsid w:val="00182E7B"/>
    <w:rsid w:val="0018421C"/>
    <w:rsid w:val="00184347"/>
    <w:rsid w:val="0018510A"/>
    <w:rsid w:val="0018613B"/>
    <w:rsid w:val="00186267"/>
    <w:rsid w:val="00186441"/>
    <w:rsid w:val="001908A3"/>
    <w:rsid w:val="001921DA"/>
    <w:rsid w:val="00193340"/>
    <w:rsid w:val="00193B63"/>
    <w:rsid w:val="00193E9E"/>
    <w:rsid w:val="001952B1"/>
    <w:rsid w:val="00195470"/>
    <w:rsid w:val="00196F7D"/>
    <w:rsid w:val="001A1131"/>
    <w:rsid w:val="001A152F"/>
    <w:rsid w:val="001A1FCA"/>
    <w:rsid w:val="001A476E"/>
    <w:rsid w:val="001A4A86"/>
    <w:rsid w:val="001A4F14"/>
    <w:rsid w:val="001A5D7B"/>
    <w:rsid w:val="001B04BA"/>
    <w:rsid w:val="001B08E9"/>
    <w:rsid w:val="001B23D2"/>
    <w:rsid w:val="001B276C"/>
    <w:rsid w:val="001B293E"/>
    <w:rsid w:val="001B3B93"/>
    <w:rsid w:val="001B4B36"/>
    <w:rsid w:val="001B540F"/>
    <w:rsid w:val="001B71C5"/>
    <w:rsid w:val="001B74B5"/>
    <w:rsid w:val="001C05DA"/>
    <w:rsid w:val="001C112B"/>
    <w:rsid w:val="001C210E"/>
    <w:rsid w:val="001C35DF"/>
    <w:rsid w:val="001C379D"/>
    <w:rsid w:val="001C65B6"/>
    <w:rsid w:val="001C7314"/>
    <w:rsid w:val="001D0ED3"/>
    <w:rsid w:val="001D227A"/>
    <w:rsid w:val="001D4FCB"/>
    <w:rsid w:val="001E26FF"/>
    <w:rsid w:val="001E30A1"/>
    <w:rsid w:val="001E5215"/>
    <w:rsid w:val="001E6FEC"/>
    <w:rsid w:val="001E707E"/>
    <w:rsid w:val="001E7460"/>
    <w:rsid w:val="001F05E5"/>
    <w:rsid w:val="001F06A1"/>
    <w:rsid w:val="001F0A61"/>
    <w:rsid w:val="001F70B1"/>
    <w:rsid w:val="00200461"/>
    <w:rsid w:val="00210DA6"/>
    <w:rsid w:val="00211436"/>
    <w:rsid w:val="00213175"/>
    <w:rsid w:val="00213667"/>
    <w:rsid w:val="00215115"/>
    <w:rsid w:val="0021530D"/>
    <w:rsid w:val="00215356"/>
    <w:rsid w:val="00215C7B"/>
    <w:rsid w:val="00217E51"/>
    <w:rsid w:val="00220BE4"/>
    <w:rsid w:val="00222214"/>
    <w:rsid w:val="00223E4F"/>
    <w:rsid w:val="00223E53"/>
    <w:rsid w:val="00223FC8"/>
    <w:rsid w:val="00225998"/>
    <w:rsid w:val="0023099A"/>
    <w:rsid w:val="002360F3"/>
    <w:rsid w:val="002363E8"/>
    <w:rsid w:val="00241496"/>
    <w:rsid w:val="0024219C"/>
    <w:rsid w:val="00244BAF"/>
    <w:rsid w:val="00246E61"/>
    <w:rsid w:val="00251107"/>
    <w:rsid w:val="00252D7A"/>
    <w:rsid w:val="0025353B"/>
    <w:rsid w:val="00253A1E"/>
    <w:rsid w:val="002547DF"/>
    <w:rsid w:val="00254C8E"/>
    <w:rsid w:val="00256A6B"/>
    <w:rsid w:val="00256AC8"/>
    <w:rsid w:val="002603FC"/>
    <w:rsid w:val="00260FE3"/>
    <w:rsid w:val="00261430"/>
    <w:rsid w:val="002620B6"/>
    <w:rsid w:val="00262495"/>
    <w:rsid w:val="00263EB6"/>
    <w:rsid w:val="00264259"/>
    <w:rsid w:val="00264516"/>
    <w:rsid w:val="00264CD7"/>
    <w:rsid w:val="002651EE"/>
    <w:rsid w:val="002664CE"/>
    <w:rsid w:val="00267591"/>
    <w:rsid w:val="0027261B"/>
    <w:rsid w:val="0027321A"/>
    <w:rsid w:val="002737DB"/>
    <w:rsid w:val="002743C5"/>
    <w:rsid w:val="00274AAE"/>
    <w:rsid w:val="00276027"/>
    <w:rsid w:val="002760EB"/>
    <w:rsid w:val="00276C03"/>
    <w:rsid w:val="00277129"/>
    <w:rsid w:val="00281078"/>
    <w:rsid w:val="00284319"/>
    <w:rsid w:val="00287531"/>
    <w:rsid w:val="00291AE2"/>
    <w:rsid w:val="00291BF6"/>
    <w:rsid w:val="00291EA3"/>
    <w:rsid w:val="00292A58"/>
    <w:rsid w:val="00294757"/>
    <w:rsid w:val="002A02F5"/>
    <w:rsid w:val="002A0BC1"/>
    <w:rsid w:val="002A1C9B"/>
    <w:rsid w:val="002A31CF"/>
    <w:rsid w:val="002A31D6"/>
    <w:rsid w:val="002A4521"/>
    <w:rsid w:val="002A52C4"/>
    <w:rsid w:val="002A5CF7"/>
    <w:rsid w:val="002A6D06"/>
    <w:rsid w:val="002A7191"/>
    <w:rsid w:val="002A77A6"/>
    <w:rsid w:val="002B1DAD"/>
    <w:rsid w:val="002B409C"/>
    <w:rsid w:val="002B5667"/>
    <w:rsid w:val="002B7B7D"/>
    <w:rsid w:val="002C297B"/>
    <w:rsid w:val="002C335F"/>
    <w:rsid w:val="002C46D8"/>
    <w:rsid w:val="002C6363"/>
    <w:rsid w:val="002C7007"/>
    <w:rsid w:val="002D1D11"/>
    <w:rsid w:val="002D1DD0"/>
    <w:rsid w:val="002D3929"/>
    <w:rsid w:val="002D3CF0"/>
    <w:rsid w:val="002D4863"/>
    <w:rsid w:val="002D4898"/>
    <w:rsid w:val="002D4CCB"/>
    <w:rsid w:val="002D5283"/>
    <w:rsid w:val="002D54A5"/>
    <w:rsid w:val="002D7E19"/>
    <w:rsid w:val="002E0224"/>
    <w:rsid w:val="002E44D9"/>
    <w:rsid w:val="002E52C4"/>
    <w:rsid w:val="002E71E9"/>
    <w:rsid w:val="002E785C"/>
    <w:rsid w:val="002F16ED"/>
    <w:rsid w:val="002F2F5A"/>
    <w:rsid w:val="002F3113"/>
    <w:rsid w:val="002F55AD"/>
    <w:rsid w:val="00301E60"/>
    <w:rsid w:val="00304E04"/>
    <w:rsid w:val="0030545F"/>
    <w:rsid w:val="00305FDB"/>
    <w:rsid w:val="00307561"/>
    <w:rsid w:val="00307987"/>
    <w:rsid w:val="00311979"/>
    <w:rsid w:val="00312517"/>
    <w:rsid w:val="003125DA"/>
    <w:rsid w:val="0031618A"/>
    <w:rsid w:val="003178C3"/>
    <w:rsid w:val="003179F0"/>
    <w:rsid w:val="00320710"/>
    <w:rsid w:val="00321572"/>
    <w:rsid w:val="0032507D"/>
    <w:rsid w:val="003262B2"/>
    <w:rsid w:val="003305B8"/>
    <w:rsid w:val="00330C73"/>
    <w:rsid w:val="00330EB4"/>
    <w:rsid w:val="0033244C"/>
    <w:rsid w:val="003327B7"/>
    <w:rsid w:val="00336153"/>
    <w:rsid w:val="00336BF7"/>
    <w:rsid w:val="00336F17"/>
    <w:rsid w:val="00340778"/>
    <w:rsid w:val="003439ED"/>
    <w:rsid w:val="00343B71"/>
    <w:rsid w:val="003474C0"/>
    <w:rsid w:val="0034783E"/>
    <w:rsid w:val="00352283"/>
    <w:rsid w:val="003525D1"/>
    <w:rsid w:val="00352672"/>
    <w:rsid w:val="00353C52"/>
    <w:rsid w:val="00355530"/>
    <w:rsid w:val="00356124"/>
    <w:rsid w:val="00357D11"/>
    <w:rsid w:val="00360561"/>
    <w:rsid w:val="00360B09"/>
    <w:rsid w:val="003623C3"/>
    <w:rsid w:val="00363422"/>
    <w:rsid w:val="003720DB"/>
    <w:rsid w:val="003722C2"/>
    <w:rsid w:val="003734D8"/>
    <w:rsid w:val="00376A68"/>
    <w:rsid w:val="00377E8B"/>
    <w:rsid w:val="00381292"/>
    <w:rsid w:val="00381882"/>
    <w:rsid w:val="00381E78"/>
    <w:rsid w:val="00382C69"/>
    <w:rsid w:val="003830CB"/>
    <w:rsid w:val="00383B79"/>
    <w:rsid w:val="00383BD7"/>
    <w:rsid w:val="00386A0C"/>
    <w:rsid w:val="00386B63"/>
    <w:rsid w:val="00387BB4"/>
    <w:rsid w:val="00387E9F"/>
    <w:rsid w:val="003902E2"/>
    <w:rsid w:val="00391D8D"/>
    <w:rsid w:val="00392069"/>
    <w:rsid w:val="00394919"/>
    <w:rsid w:val="00394B06"/>
    <w:rsid w:val="00394E54"/>
    <w:rsid w:val="003A0A1B"/>
    <w:rsid w:val="003A1B08"/>
    <w:rsid w:val="003A20F4"/>
    <w:rsid w:val="003A61BB"/>
    <w:rsid w:val="003A6787"/>
    <w:rsid w:val="003B027F"/>
    <w:rsid w:val="003B02C7"/>
    <w:rsid w:val="003B3EDA"/>
    <w:rsid w:val="003B40CB"/>
    <w:rsid w:val="003B454F"/>
    <w:rsid w:val="003B4801"/>
    <w:rsid w:val="003B54B3"/>
    <w:rsid w:val="003B6982"/>
    <w:rsid w:val="003B7E30"/>
    <w:rsid w:val="003C09CB"/>
    <w:rsid w:val="003C0D2B"/>
    <w:rsid w:val="003C4E84"/>
    <w:rsid w:val="003C64B9"/>
    <w:rsid w:val="003D06E1"/>
    <w:rsid w:val="003D0DA4"/>
    <w:rsid w:val="003D254D"/>
    <w:rsid w:val="003D2800"/>
    <w:rsid w:val="003D3181"/>
    <w:rsid w:val="003D5C42"/>
    <w:rsid w:val="003D5E1B"/>
    <w:rsid w:val="003D62F4"/>
    <w:rsid w:val="003D7C19"/>
    <w:rsid w:val="003D7DBE"/>
    <w:rsid w:val="003E16FD"/>
    <w:rsid w:val="003E1705"/>
    <w:rsid w:val="003E19AB"/>
    <w:rsid w:val="003E4111"/>
    <w:rsid w:val="003E45AD"/>
    <w:rsid w:val="003E5795"/>
    <w:rsid w:val="003F0384"/>
    <w:rsid w:val="003F0E92"/>
    <w:rsid w:val="003F1594"/>
    <w:rsid w:val="003F24DA"/>
    <w:rsid w:val="003F58CE"/>
    <w:rsid w:val="003F75D4"/>
    <w:rsid w:val="00400941"/>
    <w:rsid w:val="004024C6"/>
    <w:rsid w:val="004064A6"/>
    <w:rsid w:val="004064EE"/>
    <w:rsid w:val="0041188B"/>
    <w:rsid w:val="00413B62"/>
    <w:rsid w:val="00414174"/>
    <w:rsid w:val="004149B0"/>
    <w:rsid w:val="00415087"/>
    <w:rsid w:val="00416904"/>
    <w:rsid w:val="00420FEC"/>
    <w:rsid w:val="00421DB1"/>
    <w:rsid w:val="00422699"/>
    <w:rsid w:val="00424347"/>
    <w:rsid w:val="00426AB8"/>
    <w:rsid w:val="00432DA6"/>
    <w:rsid w:val="004339F9"/>
    <w:rsid w:val="00433B6A"/>
    <w:rsid w:val="00433F5B"/>
    <w:rsid w:val="00433F68"/>
    <w:rsid w:val="00435FDC"/>
    <w:rsid w:val="004368F6"/>
    <w:rsid w:val="00443488"/>
    <w:rsid w:val="004443FB"/>
    <w:rsid w:val="00446C3D"/>
    <w:rsid w:val="00450FD3"/>
    <w:rsid w:val="0045587B"/>
    <w:rsid w:val="00455B5C"/>
    <w:rsid w:val="00461EC3"/>
    <w:rsid w:val="004643B9"/>
    <w:rsid w:val="0047269E"/>
    <w:rsid w:val="0047329E"/>
    <w:rsid w:val="0047379B"/>
    <w:rsid w:val="00475060"/>
    <w:rsid w:val="0047545D"/>
    <w:rsid w:val="004810D5"/>
    <w:rsid w:val="0048394B"/>
    <w:rsid w:val="00484064"/>
    <w:rsid w:val="00485926"/>
    <w:rsid w:val="00485C1A"/>
    <w:rsid w:val="00486DAC"/>
    <w:rsid w:val="00493031"/>
    <w:rsid w:val="00493F67"/>
    <w:rsid w:val="004948AC"/>
    <w:rsid w:val="00496DB7"/>
    <w:rsid w:val="004A12DC"/>
    <w:rsid w:val="004A1FB3"/>
    <w:rsid w:val="004A1FE3"/>
    <w:rsid w:val="004A20A1"/>
    <w:rsid w:val="004A3C39"/>
    <w:rsid w:val="004A3F38"/>
    <w:rsid w:val="004A3FCC"/>
    <w:rsid w:val="004A42AC"/>
    <w:rsid w:val="004A537D"/>
    <w:rsid w:val="004A5B57"/>
    <w:rsid w:val="004A7388"/>
    <w:rsid w:val="004A7484"/>
    <w:rsid w:val="004B1AA9"/>
    <w:rsid w:val="004B2E4A"/>
    <w:rsid w:val="004B4AD0"/>
    <w:rsid w:val="004C0458"/>
    <w:rsid w:val="004C15CC"/>
    <w:rsid w:val="004C2C5A"/>
    <w:rsid w:val="004C392F"/>
    <w:rsid w:val="004C70A1"/>
    <w:rsid w:val="004C72AF"/>
    <w:rsid w:val="004D23C2"/>
    <w:rsid w:val="004D3077"/>
    <w:rsid w:val="004D3B65"/>
    <w:rsid w:val="004D45AE"/>
    <w:rsid w:val="004D46B1"/>
    <w:rsid w:val="004D4924"/>
    <w:rsid w:val="004D6F8A"/>
    <w:rsid w:val="004D79B0"/>
    <w:rsid w:val="004E0727"/>
    <w:rsid w:val="004E16BA"/>
    <w:rsid w:val="004E2F66"/>
    <w:rsid w:val="004E31EA"/>
    <w:rsid w:val="004E4620"/>
    <w:rsid w:val="004E4724"/>
    <w:rsid w:val="004E5249"/>
    <w:rsid w:val="004E6967"/>
    <w:rsid w:val="004F03FD"/>
    <w:rsid w:val="004F06F0"/>
    <w:rsid w:val="004F4E31"/>
    <w:rsid w:val="004F4F6E"/>
    <w:rsid w:val="004F604E"/>
    <w:rsid w:val="004F6DBD"/>
    <w:rsid w:val="00500390"/>
    <w:rsid w:val="005021ED"/>
    <w:rsid w:val="0051085B"/>
    <w:rsid w:val="00510DBB"/>
    <w:rsid w:val="005133B2"/>
    <w:rsid w:val="00514D0C"/>
    <w:rsid w:val="00514D36"/>
    <w:rsid w:val="00515BB8"/>
    <w:rsid w:val="005168DD"/>
    <w:rsid w:val="00521DBA"/>
    <w:rsid w:val="00522376"/>
    <w:rsid w:val="00522F7F"/>
    <w:rsid w:val="00522F95"/>
    <w:rsid w:val="005236D3"/>
    <w:rsid w:val="0052433B"/>
    <w:rsid w:val="00524763"/>
    <w:rsid w:val="005250F7"/>
    <w:rsid w:val="00525DFC"/>
    <w:rsid w:val="00525E1E"/>
    <w:rsid w:val="00526902"/>
    <w:rsid w:val="005314CD"/>
    <w:rsid w:val="0053266A"/>
    <w:rsid w:val="00533D6F"/>
    <w:rsid w:val="005350C5"/>
    <w:rsid w:val="00536E74"/>
    <w:rsid w:val="00540D7D"/>
    <w:rsid w:val="00540ECC"/>
    <w:rsid w:val="0054106D"/>
    <w:rsid w:val="00542434"/>
    <w:rsid w:val="00543C69"/>
    <w:rsid w:val="0054507C"/>
    <w:rsid w:val="005453AC"/>
    <w:rsid w:val="0054574B"/>
    <w:rsid w:val="005457DA"/>
    <w:rsid w:val="00546130"/>
    <w:rsid w:val="005467A3"/>
    <w:rsid w:val="005479F7"/>
    <w:rsid w:val="00547F1E"/>
    <w:rsid w:val="0055323A"/>
    <w:rsid w:val="0055383C"/>
    <w:rsid w:val="005559BF"/>
    <w:rsid w:val="0055778B"/>
    <w:rsid w:val="0056124C"/>
    <w:rsid w:val="00562141"/>
    <w:rsid w:val="005629B3"/>
    <w:rsid w:val="00563E87"/>
    <w:rsid w:val="0056423B"/>
    <w:rsid w:val="00566DF6"/>
    <w:rsid w:val="005677EA"/>
    <w:rsid w:val="0057056B"/>
    <w:rsid w:val="005709C2"/>
    <w:rsid w:val="005713B0"/>
    <w:rsid w:val="005728DC"/>
    <w:rsid w:val="00572EFE"/>
    <w:rsid w:val="00572FD7"/>
    <w:rsid w:val="005735F8"/>
    <w:rsid w:val="00575F1B"/>
    <w:rsid w:val="00576237"/>
    <w:rsid w:val="00576CE9"/>
    <w:rsid w:val="00581897"/>
    <w:rsid w:val="00582653"/>
    <w:rsid w:val="0058314D"/>
    <w:rsid w:val="0058352A"/>
    <w:rsid w:val="00583B99"/>
    <w:rsid w:val="00584D31"/>
    <w:rsid w:val="00585236"/>
    <w:rsid w:val="00591F82"/>
    <w:rsid w:val="00592499"/>
    <w:rsid w:val="005932DD"/>
    <w:rsid w:val="0059467E"/>
    <w:rsid w:val="00594A81"/>
    <w:rsid w:val="005951F3"/>
    <w:rsid w:val="00595563"/>
    <w:rsid w:val="00597194"/>
    <w:rsid w:val="00597A1F"/>
    <w:rsid w:val="005A1ABD"/>
    <w:rsid w:val="005A277B"/>
    <w:rsid w:val="005A3251"/>
    <w:rsid w:val="005A553B"/>
    <w:rsid w:val="005A563F"/>
    <w:rsid w:val="005A5859"/>
    <w:rsid w:val="005A6F98"/>
    <w:rsid w:val="005A71CD"/>
    <w:rsid w:val="005A73B3"/>
    <w:rsid w:val="005B074C"/>
    <w:rsid w:val="005B164B"/>
    <w:rsid w:val="005B271E"/>
    <w:rsid w:val="005B29B9"/>
    <w:rsid w:val="005B3110"/>
    <w:rsid w:val="005B584B"/>
    <w:rsid w:val="005C1021"/>
    <w:rsid w:val="005C29FB"/>
    <w:rsid w:val="005C6379"/>
    <w:rsid w:val="005C7B74"/>
    <w:rsid w:val="005D4C67"/>
    <w:rsid w:val="005D676E"/>
    <w:rsid w:val="005D68D1"/>
    <w:rsid w:val="005D6945"/>
    <w:rsid w:val="005D7F33"/>
    <w:rsid w:val="005E02A3"/>
    <w:rsid w:val="005E0637"/>
    <w:rsid w:val="005E475D"/>
    <w:rsid w:val="005E497B"/>
    <w:rsid w:val="005E6251"/>
    <w:rsid w:val="005E756F"/>
    <w:rsid w:val="005E76CA"/>
    <w:rsid w:val="005F0780"/>
    <w:rsid w:val="005F115D"/>
    <w:rsid w:val="005F26FE"/>
    <w:rsid w:val="005F4087"/>
    <w:rsid w:val="005F4C88"/>
    <w:rsid w:val="00600CD6"/>
    <w:rsid w:val="00603778"/>
    <w:rsid w:val="006038F1"/>
    <w:rsid w:val="0060440F"/>
    <w:rsid w:val="00607523"/>
    <w:rsid w:val="00607D1D"/>
    <w:rsid w:val="00612A40"/>
    <w:rsid w:val="00612C48"/>
    <w:rsid w:val="00613EC8"/>
    <w:rsid w:val="0061408A"/>
    <w:rsid w:val="00623743"/>
    <w:rsid w:val="00626107"/>
    <w:rsid w:val="006263ED"/>
    <w:rsid w:val="00626C41"/>
    <w:rsid w:val="00627B87"/>
    <w:rsid w:val="00630AD9"/>
    <w:rsid w:val="00632A31"/>
    <w:rsid w:val="00634FDF"/>
    <w:rsid w:val="0063780D"/>
    <w:rsid w:val="00640167"/>
    <w:rsid w:val="006408EE"/>
    <w:rsid w:val="00643CD5"/>
    <w:rsid w:val="00643EA0"/>
    <w:rsid w:val="006444E8"/>
    <w:rsid w:val="00644E5F"/>
    <w:rsid w:val="00646081"/>
    <w:rsid w:val="0065000C"/>
    <w:rsid w:val="00651250"/>
    <w:rsid w:val="00651275"/>
    <w:rsid w:val="00651C7C"/>
    <w:rsid w:val="00652933"/>
    <w:rsid w:val="006543CC"/>
    <w:rsid w:val="006555BC"/>
    <w:rsid w:val="00655635"/>
    <w:rsid w:val="00657E47"/>
    <w:rsid w:val="00661091"/>
    <w:rsid w:val="0066311A"/>
    <w:rsid w:val="0066412B"/>
    <w:rsid w:val="00664A03"/>
    <w:rsid w:val="00665571"/>
    <w:rsid w:val="00666728"/>
    <w:rsid w:val="006675D6"/>
    <w:rsid w:val="006712C7"/>
    <w:rsid w:val="00671A06"/>
    <w:rsid w:val="006720EE"/>
    <w:rsid w:val="006731E3"/>
    <w:rsid w:val="0067454C"/>
    <w:rsid w:val="00675489"/>
    <w:rsid w:val="00676E4D"/>
    <w:rsid w:val="006800E1"/>
    <w:rsid w:val="006805E8"/>
    <w:rsid w:val="00683266"/>
    <w:rsid w:val="0068448E"/>
    <w:rsid w:val="00686134"/>
    <w:rsid w:val="00686A6A"/>
    <w:rsid w:val="00687C60"/>
    <w:rsid w:val="006907BE"/>
    <w:rsid w:val="00690C5C"/>
    <w:rsid w:val="00691B7B"/>
    <w:rsid w:val="006925F2"/>
    <w:rsid w:val="00693075"/>
    <w:rsid w:val="00693F70"/>
    <w:rsid w:val="00695A8B"/>
    <w:rsid w:val="006973D5"/>
    <w:rsid w:val="006A0E80"/>
    <w:rsid w:val="006A3F34"/>
    <w:rsid w:val="006A4469"/>
    <w:rsid w:val="006A53E0"/>
    <w:rsid w:val="006A576B"/>
    <w:rsid w:val="006A5D25"/>
    <w:rsid w:val="006A7DA6"/>
    <w:rsid w:val="006B00A5"/>
    <w:rsid w:val="006B09F8"/>
    <w:rsid w:val="006B1087"/>
    <w:rsid w:val="006B1092"/>
    <w:rsid w:val="006B32C0"/>
    <w:rsid w:val="006B3CFC"/>
    <w:rsid w:val="006B7E77"/>
    <w:rsid w:val="006C1125"/>
    <w:rsid w:val="006C1ED4"/>
    <w:rsid w:val="006C2BEF"/>
    <w:rsid w:val="006C2EAD"/>
    <w:rsid w:val="006C3AD7"/>
    <w:rsid w:val="006C3F7E"/>
    <w:rsid w:val="006C583B"/>
    <w:rsid w:val="006C6628"/>
    <w:rsid w:val="006D0511"/>
    <w:rsid w:val="006D4893"/>
    <w:rsid w:val="006D48F5"/>
    <w:rsid w:val="006D7434"/>
    <w:rsid w:val="006E1330"/>
    <w:rsid w:val="006E1ADC"/>
    <w:rsid w:val="006E1BAF"/>
    <w:rsid w:val="006E5621"/>
    <w:rsid w:val="006E5A58"/>
    <w:rsid w:val="006F36E8"/>
    <w:rsid w:val="006F44EF"/>
    <w:rsid w:val="006F5F6D"/>
    <w:rsid w:val="006F6558"/>
    <w:rsid w:val="00701411"/>
    <w:rsid w:val="00701BEF"/>
    <w:rsid w:val="00702FD1"/>
    <w:rsid w:val="00704410"/>
    <w:rsid w:val="00705490"/>
    <w:rsid w:val="00705CBA"/>
    <w:rsid w:val="007112D7"/>
    <w:rsid w:val="007113F8"/>
    <w:rsid w:val="00711CD6"/>
    <w:rsid w:val="00713208"/>
    <w:rsid w:val="007158FB"/>
    <w:rsid w:val="00715DF6"/>
    <w:rsid w:val="00717731"/>
    <w:rsid w:val="00720E69"/>
    <w:rsid w:val="00721CCE"/>
    <w:rsid w:val="00722CCE"/>
    <w:rsid w:val="0072321C"/>
    <w:rsid w:val="00724D3F"/>
    <w:rsid w:val="0072560E"/>
    <w:rsid w:val="007262D4"/>
    <w:rsid w:val="00727385"/>
    <w:rsid w:val="00727E1A"/>
    <w:rsid w:val="007330AD"/>
    <w:rsid w:val="00733F6F"/>
    <w:rsid w:val="00734280"/>
    <w:rsid w:val="007364B0"/>
    <w:rsid w:val="00737EB3"/>
    <w:rsid w:val="007410B3"/>
    <w:rsid w:val="00741FC2"/>
    <w:rsid w:val="00746778"/>
    <w:rsid w:val="0074743F"/>
    <w:rsid w:val="00747AD6"/>
    <w:rsid w:val="0075111C"/>
    <w:rsid w:val="007524B6"/>
    <w:rsid w:val="00752F9F"/>
    <w:rsid w:val="007546C4"/>
    <w:rsid w:val="00754A4C"/>
    <w:rsid w:val="00755A26"/>
    <w:rsid w:val="00755A46"/>
    <w:rsid w:val="00756A08"/>
    <w:rsid w:val="00756FDD"/>
    <w:rsid w:val="00761454"/>
    <w:rsid w:val="00771C7A"/>
    <w:rsid w:val="00773A6F"/>
    <w:rsid w:val="00775162"/>
    <w:rsid w:val="00781CB9"/>
    <w:rsid w:val="00783EBD"/>
    <w:rsid w:val="007840C3"/>
    <w:rsid w:val="0078583C"/>
    <w:rsid w:val="0078702D"/>
    <w:rsid w:val="00792950"/>
    <w:rsid w:val="00797872"/>
    <w:rsid w:val="007A1D63"/>
    <w:rsid w:val="007A220F"/>
    <w:rsid w:val="007A3A95"/>
    <w:rsid w:val="007A5C6C"/>
    <w:rsid w:val="007A60CC"/>
    <w:rsid w:val="007B049D"/>
    <w:rsid w:val="007B2298"/>
    <w:rsid w:val="007B25C1"/>
    <w:rsid w:val="007B43CC"/>
    <w:rsid w:val="007B6BC8"/>
    <w:rsid w:val="007C0375"/>
    <w:rsid w:val="007C0E77"/>
    <w:rsid w:val="007C3286"/>
    <w:rsid w:val="007C4046"/>
    <w:rsid w:val="007C461F"/>
    <w:rsid w:val="007C4938"/>
    <w:rsid w:val="007C5F05"/>
    <w:rsid w:val="007C639B"/>
    <w:rsid w:val="007C63FF"/>
    <w:rsid w:val="007C6ED0"/>
    <w:rsid w:val="007C7E26"/>
    <w:rsid w:val="007D02BC"/>
    <w:rsid w:val="007D2107"/>
    <w:rsid w:val="007D34EA"/>
    <w:rsid w:val="007D53AC"/>
    <w:rsid w:val="007D6039"/>
    <w:rsid w:val="007D60F2"/>
    <w:rsid w:val="007D63FA"/>
    <w:rsid w:val="007D742E"/>
    <w:rsid w:val="007E00E2"/>
    <w:rsid w:val="007E0502"/>
    <w:rsid w:val="007E5894"/>
    <w:rsid w:val="007E6DE7"/>
    <w:rsid w:val="007E75CB"/>
    <w:rsid w:val="007F2BD9"/>
    <w:rsid w:val="007F5DCD"/>
    <w:rsid w:val="00801141"/>
    <w:rsid w:val="00802430"/>
    <w:rsid w:val="00803178"/>
    <w:rsid w:val="00803535"/>
    <w:rsid w:val="0080681A"/>
    <w:rsid w:val="00813612"/>
    <w:rsid w:val="00813A45"/>
    <w:rsid w:val="008145E4"/>
    <w:rsid w:val="00817DFA"/>
    <w:rsid w:val="00817E04"/>
    <w:rsid w:val="00822DBE"/>
    <w:rsid w:val="00824A23"/>
    <w:rsid w:val="00824D6B"/>
    <w:rsid w:val="00826073"/>
    <w:rsid w:val="008260B6"/>
    <w:rsid w:val="008268D5"/>
    <w:rsid w:val="00826AE8"/>
    <w:rsid w:val="00827837"/>
    <w:rsid w:val="0083233B"/>
    <w:rsid w:val="0083280D"/>
    <w:rsid w:val="0083325C"/>
    <w:rsid w:val="00835258"/>
    <w:rsid w:val="00836265"/>
    <w:rsid w:val="0083629B"/>
    <w:rsid w:val="00837ECC"/>
    <w:rsid w:val="00840C70"/>
    <w:rsid w:val="00841258"/>
    <w:rsid w:val="00844633"/>
    <w:rsid w:val="0084692D"/>
    <w:rsid w:val="00846C98"/>
    <w:rsid w:val="00851382"/>
    <w:rsid w:val="00851C5C"/>
    <w:rsid w:val="00852AF4"/>
    <w:rsid w:val="00857CE7"/>
    <w:rsid w:val="00860A60"/>
    <w:rsid w:val="00861151"/>
    <w:rsid w:val="008619F1"/>
    <w:rsid w:val="00865318"/>
    <w:rsid w:val="00867FB3"/>
    <w:rsid w:val="00870C0D"/>
    <w:rsid w:val="00871ACF"/>
    <w:rsid w:val="00872208"/>
    <w:rsid w:val="00875221"/>
    <w:rsid w:val="00876E4E"/>
    <w:rsid w:val="0088092A"/>
    <w:rsid w:val="00880A59"/>
    <w:rsid w:val="008813E7"/>
    <w:rsid w:val="00882F69"/>
    <w:rsid w:val="008837DC"/>
    <w:rsid w:val="008856C7"/>
    <w:rsid w:val="00885A21"/>
    <w:rsid w:val="00886D8E"/>
    <w:rsid w:val="00887080"/>
    <w:rsid w:val="0088723A"/>
    <w:rsid w:val="0088798D"/>
    <w:rsid w:val="008903E9"/>
    <w:rsid w:val="00892E11"/>
    <w:rsid w:val="008931F0"/>
    <w:rsid w:val="00894525"/>
    <w:rsid w:val="008947CD"/>
    <w:rsid w:val="00894EDE"/>
    <w:rsid w:val="00894F6F"/>
    <w:rsid w:val="008A001E"/>
    <w:rsid w:val="008A2FE7"/>
    <w:rsid w:val="008A437B"/>
    <w:rsid w:val="008B1B2A"/>
    <w:rsid w:val="008B2787"/>
    <w:rsid w:val="008B5FAC"/>
    <w:rsid w:val="008B6445"/>
    <w:rsid w:val="008C13E7"/>
    <w:rsid w:val="008C18F9"/>
    <w:rsid w:val="008C23A6"/>
    <w:rsid w:val="008C2D0F"/>
    <w:rsid w:val="008C2DB8"/>
    <w:rsid w:val="008C327E"/>
    <w:rsid w:val="008C3CDE"/>
    <w:rsid w:val="008C5635"/>
    <w:rsid w:val="008C7CC3"/>
    <w:rsid w:val="008D1755"/>
    <w:rsid w:val="008D2875"/>
    <w:rsid w:val="008D2DA6"/>
    <w:rsid w:val="008D4562"/>
    <w:rsid w:val="008D5A42"/>
    <w:rsid w:val="008D5EC2"/>
    <w:rsid w:val="008D7EF1"/>
    <w:rsid w:val="008E4484"/>
    <w:rsid w:val="008E4EC9"/>
    <w:rsid w:val="008E6473"/>
    <w:rsid w:val="008E6BA4"/>
    <w:rsid w:val="008F0FF2"/>
    <w:rsid w:val="008F1E7F"/>
    <w:rsid w:val="008F2F56"/>
    <w:rsid w:val="008F573A"/>
    <w:rsid w:val="008F5F61"/>
    <w:rsid w:val="009013F8"/>
    <w:rsid w:val="00901FE9"/>
    <w:rsid w:val="00902326"/>
    <w:rsid w:val="00902CC2"/>
    <w:rsid w:val="00903A40"/>
    <w:rsid w:val="0090648F"/>
    <w:rsid w:val="00906A8D"/>
    <w:rsid w:val="0090783B"/>
    <w:rsid w:val="00907CD5"/>
    <w:rsid w:val="00911A91"/>
    <w:rsid w:val="009136FE"/>
    <w:rsid w:val="009149D3"/>
    <w:rsid w:val="009176A6"/>
    <w:rsid w:val="00917984"/>
    <w:rsid w:val="00920848"/>
    <w:rsid w:val="009208CB"/>
    <w:rsid w:val="00920983"/>
    <w:rsid w:val="00922B41"/>
    <w:rsid w:val="009254BF"/>
    <w:rsid w:val="009262BE"/>
    <w:rsid w:val="00926708"/>
    <w:rsid w:val="009310AF"/>
    <w:rsid w:val="0093217D"/>
    <w:rsid w:val="00932AED"/>
    <w:rsid w:val="00932F85"/>
    <w:rsid w:val="00934A32"/>
    <w:rsid w:val="00934E29"/>
    <w:rsid w:val="0093604F"/>
    <w:rsid w:val="00936237"/>
    <w:rsid w:val="00937BEE"/>
    <w:rsid w:val="0095065B"/>
    <w:rsid w:val="009512A5"/>
    <w:rsid w:val="00951936"/>
    <w:rsid w:val="009548B1"/>
    <w:rsid w:val="009551F1"/>
    <w:rsid w:val="0095559E"/>
    <w:rsid w:val="00955BED"/>
    <w:rsid w:val="00956DA5"/>
    <w:rsid w:val="00957E38"/>
    <w:rsid w:val="0096126A"/>
    <w:rsid w:val="00961642"/>
    <w:rsid w:val="00962159"/>
    <w:rsid w:val="00963A08"/>
    <w:rsid w:val="009644A1"/>
    <w:rsid w:val="00965365"/>
    <w:rsid w:val="00965448"/>
    <w:rsid w:val="009662E1"/>
    <w:rsid w:val="0096674D"/>
    <w:rsid w:val="009713B8"/>
    <w:rsid w:val="00972039"/>
    <w:rsid w:val="00972205"/>
    <w:rsid w:val="0097324A"/>
    <w:rsid w:val="00973F33"/>
    <w:rsid w:val="00975D89"/>
    <w:rsid w:val="00977195"/>
    <w:rsid w:val="0097762E"/>
    <w:rsid w:val="009776DC"/>
    <w:rsid w:val="00980FBA"/>
    <w:rsid w:val="009815D5"/>
    <w:rsid w:val="00983736"/>
    <w:rsid w:val="00983AB4"/>
    <w:rsid w:val="00985044"/>
    <w:rsid w:val="00985BBF"/>
    <w:rsid w:val="00986BFC"/>
    <w:rsid w:val="00986C10"/>
    <w:rsid w:val="00986D0A"/>
    <w:rsid w:val="00987241"/>
    <w:rsid w:val="009877B6"/>
    <w:rsid w:val="0098786A"/>
    <w:rsid w:val="00991D45"/>
    <w:rsid w:val="00992860"/>
    <w:rsid w:val="00992A96"/>
    <w:rsid w:val="00992D19"/>
    <w:rsid w:val="009967D8"/>
    <w:rsid w:val="00997291"/>
    <w:rsid w:val="009974AD"/>
    <w:rsid w:val="009A03DD"/>
    <w:rsid w:val="009A07B2"/>
    <w:rsid w:val="009A097A"/>
    <w:rsid w:val="009A15CE"/>
    <w:rsid w:val="009A234F"/>
    <w:rsid w:val="009A3C88"/>
    <w:rsid w:val="009A4B05"/>
    <w:rsid w:val="009A5100"/>
    <w:rsid w:val="009A7BAA"/>
    <w:rsid w:val="009B110F"/>
    <w:rsid w:val="009B247D"/>
    <w:rsid w:val="009B49F8"/>
    <w:rsid w:val="009B4EB7"/>
    <w:rsid w:val="009B76F2"/>
    <w:rsid w:val="009B7B68"/>
    <w:rsid w:val="009C056D"/>
    <w:rsid w:val="009C2BB6"/>
    <w:rsid w:val="009C39A5"/>
    <w:rsid w:val="009C7C99"/>
    <w:rsid w:val="009D027F"/>
    <w:rsid w:val="009D02C0"/>
    <w:rsid w:val="009D2809"/>
    <w:rsid w:val="009D4261"/>
    <w:rsid w:val="009D453A"/>
    <w:rsid w:val="009D6D8A"/>
    <w:rsid w:val="009D70D7"/>
    <w:rsid w:val="009D772D"/>
    <w:rsid w:val="009E09E4"/>
    <w:rsid w:val="009E12E0"/>
    <w:rsid w:val="009E22C8"/>
    <w:rsid w:val="009E23C4"/>
    <w:rsid w:val="009E24A6"/>
    <w:rsid w:val="009E2758"/>
    <w:rsid w:val="009E2C1A"/>
    <w:rsid w:val="009E3451"/>
    <w:rsid w:val="009E3BAF"/>
    <w:rsid w:val="009E3F2F"/>
    <w:rsid w:val="009E51E8"/>
    <w:rsid w:val="009E55CA"/>
    <w:rsid w:val="009E5F7C"/>
    <w:rsid w:val="009F1CD5"/>
    <w:rsid w:val="009F1D55"/>
    <w:rsid w:val="009F5122"/>
    <w:rsid w:val="009F5DCB"/>
    <w:rsid w:val="009F5EEF"/>
    <w:rsid w:val="009F68E7"/>
    <w:rsid w:val="009F7DDF"/>
    <w:rsid w:val="00A025D4"/>
    <w:rsid w:val="00A028DB"/>
    <w:rsid w:val="00A042C2"/>
    <w:rsid w:val="00A07346"/>
    <w:rsid w:val="00A07D4B"/>
    <w:rsid w:val="00A100BA"/>
    <w:rsid w:val="00A10C15"/>
    <w:rsid w:val="00A11E2C"/>
    <w:rsid w:val="00A16ECE"/>
    <w:rsid w:val="00A1799A"/>
    <w:rsid w:val="00A17EDF"/>
    <w:rsid w:val="00A22B42"/>
    <w:rsid w:val="00A23CED"/>
    <w:rsid w:val="00A242C0"/>
    <w:rsid w:val="00A245D0"/>
    <w:rsid w:val="00A24791"/>
    <w:rsid w:val="00A25E27"/>
    <w:rsid w:val="00A30A2C"/>
    <w:rsid w:val="00A30A4A"/>
    <w:rsid w:val="00A30D5F"/>
    <w:rsid w:val="00A31A2E"/>
    <w:rsid w:val="00A33EC8"/>
    <w:rsid w:val="00A345BE"/>
    <w:rsid w:val="00A35B87"/>
    <w:rsid w:val="00A35FFC"/>
    <w:rsid w:val="00A36E09"/>
    <w:rsid w:val="00A375F7"/>
    <w:rsid w:val="00A405A2"/>
    <w:rsid w:val="00A40B5C"/>
    <w:rsid w:val="00A40FED"/>
    <w:rsid w:val="00A427D1"/>
    <w:rsid w:val="00A42A8F"/>
    <w:rsid w:val="00A42B90"/>
    <w:rsid w:val="00A42ED7"/>
    <w:rsid w:val="00A4458D"/>
    <w:rsid w:val="00A449D6"/>
    <w:rsid w:val="00A44D6D"/>
    <w:rsid w:val="00A44DA4"/>
    <w:rsid w:val="00A477F6"/>
    <w:rsid w:val="00A47A15"/>
    <w:rsid w:val="00A50E19"/>
    <w:rsid w:val="00A52EEF"/>
    <w:rsid w:val="00A552F6"/>
    <w:rsid w:val="00A56DFC"/>
    <w:rsid w:val="00A6106B"/>
    <w:rsid w:val="00A61B4D"/>
    <w:rsid w:val="00A62DD4"/>
    <w:rsid w:val="00A6624A"/>
    <w:rsid w:val="00A72733"/>
    <w:rsid w:val="00A7391B"/>
    <w:rsid w:val="00A73DBE"/>
    <w:rsid w:val="00A745B6"/>
    <w:rsid w:val="00A74EE3"/>
    <w:rsid w:val="00A75CE5"/>
    <w:rsid w:val="00A7768B"/>
    <w:rsid w:val="00A77EFE"/>
    <w:rsid w:val="00A82B42"/>
    <w:rsid w:val="00A8394E"/>
    <w:rsid w:val="00A86DB3"/>
    <w:rsid w:val="00A9161E"/>
    <w:rsid w:val="00A921B6"/>
    <w:rsid w:val="00A93AB3"/>
    <w:rsid w:val="00AA312D"/>
    <w:rsid w:val="00AA4ADF"/>
    <w:rsid w:val="00AA5C45"/>
    <w:rsid w:val="00AA5E16"/>
    <w:rsid w:val="00AA670D"/>
    <w:rsid w:val="00AA7D0D"/>
    <w:rsid w:val="00AB2E24"/>
    <w:rsid w:val="00AB3A28"/>
    <w:rsid w:val="00AB4F14"/>
    <w:rsid w:val="00AC2A0B"/>
    <w:rsid w:val="00AC303B"/>
    <w:rsid w:val="00AC499C"/>
    <w:rsid w:val="00AC5103"/>
    <w:rsid w:val="00AD11E8"/>
    <w:rsid w:val="00AD2DC9"/>
    <w:rsid w:val="00AD6700"/>
    <w:rsid w:val="00AD69DB"/>
    <w:rsid w:val="00AD73F7"/>
    <w:rsid w:val="00AD7C1B"/>
    <w:rsid w:val="00AD7E76"/>
    <w:rsid w:val="00AE0BAE"/>
    <w:rsid w:val="00AE23AC"/>
    <w:rsid w:val="00AE6AEF"/>
    <w:rsid w:val="00AE73DA"/>
    <w:rsid w:val="00AE77DA"/>
    <w:rsid w:val="00AF19A4"/>
    <w:rsid w:val="00AF2DE0"/>
    <w:rsid w:val="00AF2DE8"/>
    <w:rsid w:val="00AF4CA7"/>
    <w:rsid w:val="00AF5C0C"/>
    <w:rsid w:val="00AF6F12"/>
    <w:rsid w:val="00AF716D"/>
    <w:rsid w:val="00AF7F1C"/>
    <w:rsid w:val="00B005B1"/>
    <w:rsid w:val="00B005DD"/>
    <w:rsid w:val="00B0086B"/>
    <w:rsid w:val="00B0246F"/>
    <w:rsid w:val="00B024CC"/>
    <w:rsid w:val="00B0279D"/>
    <w:rsid w:val="00B038C9"/>
    <w:rsid w:val="00B03DAD"/>
    <w:rsid w:val="00B04083"/>
    <w:rsid w:val="00B04200"/>
    <w:rsid w:val="00B04CD6"/>
    <w:rsid w:val="00B04CFB"/>
    <w:rsid w:val="00B06C07"/>
    <w:rsid w:val="00B06F6C"/>
    <w:rsid w:val="00B10324"/>
    <w:rsid w:val="00B11C9E"/>
    <w:rsid w:val="00B13B9F"/>
    <w:rsid w:val="00B154B4"/>
    <w:rsid w:val="00B1628C"/>
    <w:rsid w:val="00B173CE"/>
    <w:rsid w:val="00B20055"/>
    <w:rsid w:val="00B203C9"/>
    <w:rsid w:val="00B2123A"/>
    <w:rsid w:val="00B21F90"/>
    <w:rsid w:val="00B24E82"/>
    <w:rsid w:val="00B25FEB"/>
    <w:rsid w:val="00B2651D"/>
    <w:rsid w:val="00B26CC0"/>
    <w:rsid w:val="00B27AB4"/>
    <w:rsid w:val="00B3103F"/>
    <w:rsid w:val="00B31979"/>
    <w:rsid w:val="00B34233"/>
    <w:rsid w:val="00B350A5"/>
    <w:rsid w:val="00B410BC"/>
    <w:rsid w:val="00B423D5"/>
    <w:rsid w:val="00B42821"/>
    <w:rsid w:val="00B45720"/>
    <w:rsid w:val="00B472FD"/>
    <w:rsid w:val="00B510B3"/>
    <w:rsid w:val="00B5450F"/>
    <w:rsid w:val="00B54565"/>
    <w:rsid w:val="00B578E5"/>
    <w:rsid w:val="00B57B99"/>
    <w:rsid w:val="00B65330"/>
    <w:rsid w:val="00B6584F"/>
    <w:rsid w:val="00B65F05"/>
    <w:rsid w:val="00B6727D"/>
    <w:rsid w:val="00B7013C"/>
    <w:rsid w:val="00B713FC"/>
    <w:rsid w:val="00B725E4"/>
    <w:rsid w:val="00B72CE8"/>
    <w:rsid w:val="00B73E26"/>
    <w:rsid w:val="00B753D0"/>
    <w:rsid w:val="00B761B0"/>
    <w:rsid w:val="00B76875"/>
    <w:rsid w:val="00B77A59"/>
    <w:rsid w:val="00B77F23"/>
    <w:rsid w:val="00B81457"/>
    <w:rsid w:val="00B82507"/>
    <w:rsid w:val="00B83053"/>
    <w:rsid w:val="00B84F04"/>
    <w:rsid w:val="00B9044D"/>
    <w:rsid w:val="00B91DBC"/>
    <w:rsid w:val="00B921A4"/>
    <w:rsid w:val="00B92E47"/>
    <w:rsid w:val="00B94CFC"/>
    <w:rsid w:val="00B95440"/>
    <w:rsid w:val="00BA02F0"/>
    <w:rsid w:val="00BA1C82"/>
    <w:rsid w:val="00BB0791"/>
    <w:rsid w:val="00BB1683"/>
    <w:rsid w:val="00BB2764"/>
    <w:rsid w:val="00BB2FE4"/>
    <w:rsid w:val="00BB36C6"/>
    <w:rsid w:val="00BB6020"/>
    <w:rsid w:val="00BB62C1"/>
    <w:rsid w:val="00BC025C"/>
    <w:rsid w:val="00BC02F6"/>
    <w:rsid w:val="00BC158E"/>
    <w:rsid w:val="00BC2CB3"/>
    <w:rsid w:val="00BC3D69"/>
    <w:rsid w:val="00BC3E31"/>
    <w:rsid w:val="00BC53D7"/>
    <w:rsid w:val="00BC62ED"/>
    <w:rsid w:val="00BC6C87"/>
    <w:rsid w:val="00BC7E96"/>
    <w:rsid w:val="00BD2A06"/>
    <w:rsid w:val="00BD7DBC"/>
    <w:rsid w:val="00BE17D9"/>
    <w:rsid w:val="00BE2597"/>
    <w:rsid w:val="00BE2BA2"/>
    <w:rsid w:val="00BE3307"/>
    <w:rsid w:val="00BE3C7F"/>
    <w:rsid w:val="00BE3D2B"/>
    <w:rsid w:val="00BE6EDF"/>
    <w:rsid w:val="00BE714D"/>
    <w:rsid w:val="00BF30DC"/>
    <w:rsid w:val="00BF3533"/>
    <w:rsid w:val="00BF36A1"/>
    <w:rsid w:val="00BF50B3"/>
    <w:rsid w:val="00BF5CAA"/>
    <w:rsid w:val="00C022BA"/>
    <w:rsid w:val="00C02BA1"/>
    <w:rsid w:val="00C0338D"/>
    <w:rsid w:val="00C03641"/>
    <w:rsid w:val="00C05217"/>
    <w:rsid w:val="00C052DE"/>
    <w:rsid w:val="00C054B6"/>
    <w:rsid w:val="00C058DF"/>
    <w:rsid w:val="00C061FC"/>
    <w:rsid w:val="00C07051"/>
    <w:rsid w:val="00C10436"/>
    <w:rsid w:val="00C1059E"/>
    <w:rsid w:val="00C13673"/>
    <w:rsid w:val="00C137AB"/>
    <w:rsid w:val="00C159D3"/>
    <w:rsid w:val="00C16371"/>
    <w:rsid w:val="00C17528"/>
    <w:rsid w:val="00C201D8"/>
    <w:rsid w:val="00C206EF"/>
    <w:rsid w:val="00C2243F"/>
    <w:rsid w:val="00C225AF"/>
    <w:rsid w:val="00C22600"/>
    <w:rsid w:val="00C244D3"/>
    <w:rsid w:val="00C245CD"/>
    <w:rsid w:val="00C255B5"/>
    <w:rsid w:val="00C308E7"/>
    <w:rsid w:val="00C31DCA"/>
    <w:rsid w:val="00C324FC"/>
    <w:rsid w:val="00C32514"/>
    <w:rsid w:val="00C33028"/>
    <w:rsid w:val="00C334C4"/>
    <w:rsid w:val="00C33815"/>
    <w:rsid w:val="00C33A01"/>
    <w:rsid w:val="00C33AE5"/>
    <w:rsid w:val="00C35291"/>
    <w:rsid w:val="00C355BA"/>
    <w:rsid w:val="00C37586"/>
    <w:rsid w:val="00C40252"/>
    <w:rsid w:val="00C41562"/>
    <w:rsid w:val="00C43385"/>
    <w:rsid w:val="00C43A05"/>
    <w:rsid w:val="00C4407B"/>
    <w:rsid w:val="00C44FE6"/>
    <w:rsid w:val="00C45201"/>
    <w:rsid w:val="00C4661A"/>
    <w:rsid w:val="00C47F3A"/>
    <w:rsid w:val="00C51532"/>
    <w:rsid w:val="00C52779"/>
    <w:rsid w:val="00C554BF"/>
    <w:rsid w:val="00C556FB"/>
    <w:rsid w:val="00C55F4E"/>
    <w:rsid w:val="00C562AE"/>
    <w:rsid w:val="00C603C9"/>
    <w:rsid w:val="00C604EA"/>
    <w:rsid w:val="00C61060"/>
    <w:rsid w:val="00C62CCC"/>
    <w:rsid w:val="00C62E1D"/>
    <w:rsid w:val="00C63ED9"/>
    <w:rsid w:val="00C65BCD"/>
    <w:rsid w:val="00C65C62"/>
    <w:rsid w:val="00C66591"/>
    <w:rsid w:val="00C67D54"/>
    <w:rsid w:val="00C72472"/>
    <w:rsid w:val="00C80235"/>
    <w:rsid w:val="00C81F02"/>
    <w:rsid w:val="00C833D1"/>
    <w:rsid w:val="00C8359C"/>
    <w:rsid w:val="00C835E5"/>
    <w:rsid w:val="00C85D5D"/>
    <w:rsid w:val="00C863F5"/>
    <w:rsid w:val="00C929AD"/>
    <w:rsid w:val="00C946FF"/>
    <w:rsid w:val="00C94D5C"/>
    <w:rsid w:val="00C94F5E"/>
    <w:rsid w:val="00C95CA4"/>
    <w:rsid w:val="00C95F7D"/>
    <w:rsid w:val="00C968D4"/>
    <w:rsid w:val="00CA1D2B"/>
    <w:rsid w:val="00CA30A9"/>
    <w:rsid w:val="00CA4DEF"/>
    <w:rsid w:val="00CA5D4A"/>
    <w:rsid w:val="00CA7B07"/>
    <w:rsid w:val="00CB16A4"/>
    <w:rsid w:val="00CB6A20"/>
    <w:rsid w:val="00CB70DE"/>
    <w:rsid w:val="00CB7AAB"/>
    <w:rsid w:val="00CC1C43"/>
    <w:rsid w:val="00CC4726"/>
    <w:rsid w:val="00CC50D6"/>
    <w:rsid w:val="00CC5349"/>
    <w:rsid w:val="00CC650A"/>
    <w:rsid w:val="00CC74C8"/>
    <w:rsid w:val="00CD2994"/>
    <w:rsid w:val="00CD5192"/>
    <w:rsid w:val="00CD571C"/>
    <w:rsid w:val="00CD5745"/>
    <w:rsid w:val="00CE02B7"/>
    <w:rsid w:val="00CE0300"/>
    <w:rsid w:val="00CE18ED"/>
    <w:rsid w:val="00CE18F6"/>
    <w:rsid w:val="00CE1F8B"/>
    <w:rsid w:val="00CE38DA"/>
    <w:rsid w:val="00CE5A68"/>
    <w:rsid w:val="00CE5E06"/>
    <w:rsid w:val="00CE71CA"/>
    <w:rsid w:val="00CE7F5F"/>
    <w:rsid w:val="00CF0EC3"/>
    <w:rsid w:val="00CF2ECD"/>
    <w:rsid w:val="00CF4B6F"/>
    <w:rsid w:val="00CF6472"/>
    <w:rsid w:val="00CF693A"/>
    <w:rsid w:val="00CF71BA"/>
    <w:rsid w:val="00CF780B"/>
    <w:rsid w:val="00D0061C"/>
    <w:rsid w:val="00D00926"/>
    <w:rsid w:val="00D012BF"/>
    <w:rsid w:val="00D0198B"/>
    <w:rsid w:val="00D04752"/>
    <w:rsid w:val="00D05B4C"/>
    <w:rsid w:val="00D061FF"/>
    <w:rsid w:val="00D07A68"/>
    <w:rsid w:val="00D1009D"/>
    <w:rsid w:val="00D10B7A"/>
    <w:rsid w:val="00D10E1E"/>
    <w:rsid w:val="00D12412"/>
    <w:rsid w:val="00D12ACB"/>
    <w:rsid w:val="00D141B8"/>
    <w:rsid w:val="00D150B6"/>
    <w:rsid w:val="00D163EF"/>
    <w:rsid w:val="00D16AEA"/>
    <w:rsid w:val="00D16DD3"/>
    <w:rsid w:val="00D16E27"/>
    <w:rsid w:val="00D21B3F"/>
    <w:rsid w:val="00D21C79"/>
    <w:rsid w:val="00D21DDF"/>
    <w:rsid w:val="00D250BD"/>
    <w:rsid w:val="00D266D1"/>
    <w:rsid w:val="00D2691D"/>
    <w:rsid w:val="00D26AC1"/>
    <w:rsid w:val="00D30839"/>
    <w:rsid w:val="00D32D71"/>
    <w:rsid w:val="00D33EAB"/>
    <w:rsid w:val="00D34BB7"/>
    <w:rsid w:val="00D41783"/>
    <w:rsid w:val="00D41C6A"/>
    <w:rsid w:val="00D45BA5"/>
    <w:rsid w:val="00D47B52"/>
    <w:rsid w:val="00D524F1"/>
    <w:rsid w:val="00D53DE7"/>
    <w:rsid w:val="00D545EA"/>
    <w:rsid w:val="00D56C4F"/>
    <w:rsid w:val="00D56E9B"/>
    <w:rsid w:val="00D5730A"/>
    <w:rsid w:val="00D602D2"/>
    <w:rsid w:val="00D606ED"/>
    <w:rsid w:val="00D60901"/>
    <w:rsid w:val="00D63951"/>
    <w:rsid w:val="00D63D93"/>
    <w:rsid w:val="00D641F5"/>
    <w:rsid w:val="00D65F16"/>
    <w:rsid w:val="00D669C2"/>
    <w:rsid w:val="00D702AA"/>
    <w:rsid w:val="00D724AC"/>
    <w:rsid w:val="00D74EAA"/>
    <w:rsid w:val="00D754C5"/>
    <w:rsid w:val="00D765FE"/>
    <w:rsid w:val="00D76904"/>
    <w:rsid w:val="00D77888"/>
    <w:rsid w:val="00D877E7"/>
    <w:rsid w:val="00D91E2E"/>
    <w:rsid w:val="00D92808"/>
    <w:rsid w:val="00D931A8"/>
    <w:rsid w:val="00D93C27"/>
    <w:rsid w:val="00D94120"/>
    <w:rsid w:val="00D944B4"/>
    <w:rsid w:val="00D9482F"/>
    <w:rsid w:val="00D94E12"/>
    <w:rsid w:val="00D95543"/>
    <w:rsid w:val="00D96574"/>
    <w:rsid w:val="00D96E6D"/>
    <w:rsid w:val="00DA16DD"/>
    <w:rsid w:val="00DA212B"/>
    <w:rsid w:val="00DA51CD"/>
    <w:rsid w:val="00DA6BFB"/>
    <w:rsid w:val="00DA718E"/>
    <w:rsid w:val="00DA79C0"/>
    <w:rsid w:val="00DB11F5"/>
    <w:rsid w:val="00DB1435"/>
    <w:rsid w:val="00DB59BE"/>
    <w:rsid w:val="00DB67EB"/>
    <w:rsid w:val="00DB7385"/>
    <w:rsid w:val="00DC0D54"/>
    <w:rsid w:val="00DC1BAB"/>
    <w:rsid w:val="00DC22E4"/>
    <w:rsid w:val="00DC4F4C"/>
    <w:rsid w:val="00DD0168"/>
    <w:rsid w:val="00DD0DBA"/>
    <w:rsid w:val="00DD2F15"/>
    <w:rsid w:val="00DD3291"/>
    <w:rsid w:val="00DD35BA"/>
    <w:rsid w:val="00DD3D37"/>
    <w:rsid w:val="00DD4052"/>
    <w:rsid w:val="00DD67B0"/>
    <w:rsid w:val="00DD6FB3"/>
    <w:rsid w:val="00DD7924"/>
    <w:rsid w:val="00DD7E40"/>
    <w:rsid w:val="00DE3A87"/>
    <w:rsid w:val="00DF04E6"/>
    <w:rsid w:val="00DF1174"/>
    <w:rsid w:val="00DF1A61"/>
    <w:rsid w:val="00DF3B72"/>
    <w:rsid w:val="00DF69D6"/>
    <w:rsid w:val="00DF782C"/>
    <w:rsid w:val="00E0061C"/>
    <w:rsid w:val="00E0138F"/>
    <w:rsid w:val="00E0155F"/>
    <w:rsid w:val="00E040E2"/>
    <w:rsid w:val="00E0651D"/>
    <w:rsid w:val="00E06D83"/>
    <w:rsid w:val="00E074BB"/>
    <w:rsid w:val="00E111B8"/>
    <w:rsid w:val="00E12D69"/>
    <w:rsid w:val="00E14088"/>
    <w:rsid w:val="00E141D2"/>
    <w:rsid w:val="00E15515"/>
    <w:rsid w:val="00E15CF4"/>
    <w:rsid w:val="00E15D9D"/>
    <w:rsid w:val="00E17D21"/>
    <w:rsid w:val="00E17DE0"/>
    <w:rsid w:val="00E20ACC"/>
    <w:rsid w:val="00E22393"/>
    <w:rsid w:val="00E22D4A"/>
    <w:rsid w:val="00E23F9E"/>
    <w:rsid w:val="00E26A21"/>
    <w:rsid w:val="00E311D3"/>
    <w:rsid w:val="00E318CB"/>
    <w:rsid w:val="00E348DE"/>
    <w:rsid w:val="00E35B94"/>
    <w:rsid w:val="00E36710"/>
    <w:rsid w:val="00E405F5"/>
    <w:rsid w:val="00E409A6"/>
    <w:rsid w:val="00E42082"/>
    <w:rsid w:val="00E43772"/>
    <w:rsid w:val="00E45650"/>
    <w:rsid w:val="00E46CF2"/>
    <w:rsid w:val="00E50311"/>
    <w:rsid w:val="00E50EAD"/>
    <w:rsid w:val="00E51FD3"/>
    <w:rsid w:val="00E542D7"/>
    <w:rsid w:val="00E543B6"/>
    <w:rsid w:val="00E610FD"/>
    <w:rsid w:val="00E62D06"/>
    <w:rsid w:val="00E62D6C"/>
    <w:rsid w:val="00E63C1C"/>
    <w:rsid w:val="00E65ACE"/>
    <w:rsid w:val="00E710EF"/>
    <w:rsid w:val="00E73B3E"/>
    <w:rsid w:val="00E73CE9"/>
    <w:rsid w:val="00E74D58"/>
    <w:rsid w:val="00E76AED"/>
    <w:rsid w:val="00E770A3"/>
    <w:rsid w:val="00E803B3"/>
    <w:rsid w:val="00E81408"/>
    <w:rsid w:val="00E82FF5"/>
    <w:rsid w:val="00E837C0"/>
    <w:rsid w:val="00E84A13"/>
    <w:rsid w:val="00E85381"/>
    <w:rsid w:val="00E85840"/>
    <w:rsid w:val="00E864C8"/>
    <w:rsid w:val="00E86633"/>
    <w:rsid w:val="00E86E25"/>
    <w:rsid w:val="00E878BC"/>
    <w:rsid w:val="00E903C5"/>
    <w:rsid w:val="00E90631"/>
    <w:rsid w:val="00E91624"/>
    <w:rsid w:val="00E97342"/>
    <w:rsid w:val="00E97B03"/>
    <w:rsid w:val="00EA0498"/>
    <w:rsid w:val="00EA4969"/>
    <w:rsid w:val="00EA5E98"/>
    <w:rsid w:val="00EA5FE5"/>
    <w:rsid w:val="00EA6152"/>
    <w:rsid w:val="00EA69F9"/>
    <w:rsid w:val="00EB09C4"/>
    <w:rsid w:val="00EB12FF"/>
    <w:rsid w:val="00EB20BC"/>
    <w:rsid w:val="00EB25D5"/>
    <w:rsid w:val="00EB2DD3"/>
    <w:rsid w:val="00EB37DE"/>
    <w:rsid w:val="00EB3E7B"/>
    <w:rsid w:val="00EB581C"/>
    <w:rsid w:val="00EB5F94"/>
    <w:rsid w:val="00EC3AB7"/>
    <w:rsid w:val="00EC54F1"/>
    <w:rsid w:val="00EC6F9D"/>
    <w:rsid w:val="00EC7565"/>
    <w:rsid w:val="00ED0685"/>
    <w:rsid w:val="00ED1194"/>
    <w:rsid w:val="00ED18EA"/>
    <w:rsid w:val="00ED3671"/>
    <w:rsid w:val="00ED38A6"/>
    <w:rsid w:val="00ED41E5"/>
    <w:rsid w:val="00ED6AB3"/>
    <w:rsid w:val="00ED75E7"/>
    <w:rsid w:val="00EE14B3"/>
    <w:rsid w:val="00EE23FF"/>
    <w:rsid w:val="00EE41AD"/>
    <w:rsid w:val="00EE53D7"/>
    <w:rsid w:val="00EE5F42"/>
    <w:rsid w:val="00EE6DEF"/>
    <w:rsid w:val="00EE76A1"/>
    <w:rsid w:val="00EF0228"/>
    <w:rsid w:val="00EF0D9E"/>
    <w:rsid w:val="00EF1B9A"/>
    <w:rsid w:val="00EF3232"/>
    <w:rsid w:val="00EF6458"/>
    <w:rsid w:val="00EF6E1B"/>
    <w:rsid w:val="00EF7336"/>
    <w:rsid w:val="00F02FF8"/>
    <w:rsid w:val="00F03D15"/>
    <w:rsid w:val="00F05319"/>
    <w:rsid w:val="00F057A9"/>
    <w:rsid w:val="00F06C37"/>
    <w:rsid w:val="00F16116"/>
    <w:rsid w:val="00F169EB"/>
    <w:rsid w:val="00F16D14"/>
    <w:rsid w:val="00F16EC1"/>
    <w:rsid w:val="00F22189"/>
    <w:rsid w:val="00F26331"/>
    <w:rsid w:val="00F268B3"/>
    <w:rsid w:val="00F317B2"/>
    <w:rsid w:val="00F3192E"/>
    <w:rsid w:val="00F31ECD"/>
    <w:rsid w:val="00F326F9"/>
    <w:rsid w:val="00F32B9D"/>
    <w:rsid w:val="00F33D53"/>
    <w:rsid w:val="00F34E19"/>
    <w:rsid w:val="00F40FC6"/>
    <w:rsid w:val="00F4139C"/>
    <w:rsid w:val="00F446D4"/>
    <w:rsid w:val="00F46B50"/>
    <w:rsid w:val="00F46CEF"/>
    <w:rsid w:val="00F47663"/>
    <w:rsid w:val="00F510E4"/>
    <w:rsid w:val="00F54C79"/>
    <w:rsid w:val="00F5500E"/>
    <w:rsid w:val="00F60267"/>
    <w:rsid w:val="00F60F00"/>
    <w:rsid w:val="00F61563"/>
    <w:rsid w:val="00F615C1"/>
    <w:rsid w:val="00F6231E"/>
    <w:rsid w:val="00F6577D"/>
    <w:rsid w:val="00F658CF"/>
    <w:rsid w:val="00F65B28"/>
    <w:rsid w:val="00F66F6A"/>
    <w:rsid w:val="00F67175"/>
    <w:rsid w:val="00F73130"/>
    <w:rsid w:val="00F7359F"/>
    <w:rsid w:val="00F75F72"/>
    <w:rsid w:val="00F77315"/>
    <w:rsid w:val="00F8038E"/>
    <w:rsid w:val="00F8310C"/>
    <w:rsid w:val="00F83C64"/>
    <w:rsid w:val="00F84653"/>
    <w:rsid w:val="00F8502B"/>
    <w:rsid w:val="00F85DEB"/>
    <w:rsid w:val="00F91109"/>
    <w:rsid w:val="00F9141D"/>
    <w:rsid w:val="00F9254D"/>
    <w:rsid w:val="00F931DE"/>
    <w:rsid w:val="00F93F3E"/>
    <w:rsid w:val="00F941FC"/>
    <w:rsid w:val="00F948EA"/>
    <w:rsid w:val="00F94A70"/>
    <w:rsid w:val="00F9737B"/>
    <w:rsid w:val="00FA0C2E"/>
    <w:rsid w:val="00FA2143"/>
    <w:rsid w:val="00FA5E43"/>
    <w:rsid w:val="00FA6ED8"/>
    <w:rsid w:val="00FA7264"/>
    <w:rsid w:val="00FB0622"/>
    <w:rsid w:val="00FB2701"/>
    <w:rsid w:val="00FB3D46"/>
    <w:rsid w:val="00FB4C96"/>
    <w:rsid w:val="00FB5061"/>
    <w:rsid w:val="00FC0960"/>
    <w:rsid w:val="00FC0A0F"/>
    <w:rsid w:val="00FC0BFB"/>
    <w:rsid w:val="00FC231C"/>
    <w:rsid w:val="00FC380E"/>
    <w:rsid w:val="00FC4CD5"/>
    <w:rsid w:val="00FC72C7"/>
    <w:rsid w:val="00FD0D18"/>
    <w:rsid w:val="00FD1191"/>
    <w:rsid w:val="00FD165D"/>
    <w:rsid w:val="00FD286A"/>
    <w:rsid w:val="00FD2B70"/>
    <w:rsid w:val="00FD4679"/>
    <w:rsid w:val="00FD5A12"/>
    <w:rsid w:val="00FE1C15"/>
    <w:rsid w:val="00FE59D5"/>
    <w:rsid w:val="00FE5E57"/>
    <w:rsid w:val="00FE731B"/>
    <w:rsid w:val="00FE7C4C"/>
    <w:rsid w:val="00FF0624"/>
    <w:rsid w:val="00FF1D13"/>
    <w:rsid w:val="00FF294C"/>
    <w:rsid w:val="00FF3320"/>
    <w:rsid w:val="00FF4872"/>
    <w:rsid w:val="00FF6629"/>
    <w:rsid w:val="00FF6812"/>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238EA204"/>
  <w15:docId w15:val="{303C84B3-89B6-4989-A01A-35E42764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iPriority="99"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E7"/>
    <w:pPr>
      <w:spacing w:after="200" w:line="276" w:lineRule="auto"/>
    </w:pPr>
    <w:rPr>
      <w:rFonts w:cs="Calibri"/>
      <w:sz w:val="22"/>
      <w:szCs w:val="22"/>
    </w:rPr>
  </w:style>
  <w:style w:type="paragraph" w:styleId="Heading1">
    <w:name w:val="heading 1"/>
    <w:basedOn w:val="Normal"/>
    <w:next w:val="Normal"/>
    <w:link w:val="Heading1Char1"/>
    <w:uiPriority w:val="9"/>
    <w:qFormat/>
    <w:rsid w:val="004064A6"/>
    <w:pPr>
      <w:keepNext/>
      <w:keepLines/>
      <w:spacing w:before="240" w:after="180"/>
      <w:outlineLvl w:val="0"/>
    </w:pPr>
    <w:rPr>
      <w:rFonts w:ascii="Arial" w:hAnsi="Arial" w:cs="Arial"/>
      <w:b/>
      <w:bCs/>
      <w:sz w:val="32"/>
      <w:szCs w:val="32"/>
    </w:rPr>
  </w:style>
  <w:style w:type="paragraph" w:styleId="Heading2">
    <w:name w:val="heading 2"/>
    <w:basedOn w:val="Normal"/>
    <w:next w:val="Normal"/>
    <w:link w:val="Heading2Char"/>
    <w:uiPriority w:val="9"/>
    <w:qFormat/>
    <w:rsid w:val="00BC6C87"/>
    <w:pPr>
      <w:keepNext/>
      <w:keepLines/>
      <w:spacing w:before="120" w:after="180"/>
      <w:outlineLvl w:val="1"/>
    </w:pPr>
    <w:rPr>
      <w:rFonts w:ascii="Arial" w:hAnsi="Arial" w:cs="Arial"/>
      <w:bCs/>
      <w:sz w:val="24"/>
      <w:szCs w:val="24"/>
    </w:rPr>
  </w:style>
  <w:style w:type="paragraph" w:styleId="Heading3">
    <w:name w:val="heading 3"/>
    <w:basedOn w:val="Normal"/>
    <w:next w:val="Normal"/>
    <w:link w:val="Heading3Char"/>
    <w:uiPriority w:val="9"/>
    <w:qFormat/>
    <w:rsid w:val="00330C73"/>
    <w:pPr>
      <w:keepNext/>
      <w:spacing w:before="120" w:after="120"/>
      <w:outlineLvl w:val="2"/>
    </w:pPr>
    <w:rPr>
      <w:rFonts w:ascii="Arial" w:hAnsi="Arial" w:cs="Arial"/>
      <w:b/>
      <w:bCs/>
      <w:sz w:val="24"/>
      <w:szCs w:val="24"/>
    </w:rPr>
  </w:style>
  <w:style w:type="paragraph" w:styleId="Heading4">
    <w:name w:val="heading 4"/>
    <w:basedOn w:val="Normal"/>
    <w:next w:val="Normal"/>
    <w:link w:val="Heading4Char"/>
    <w:qFormat/>
    <w:rsid w:val="00330C73"/>
    <w:pPr>
      <w:keepNext/>
      <w:spacing w:before="240" w:after="60"/>
      <w:outlineLvl w:val="3"/>
    </w:pPr>
    <w:rPr>
      <w:b/>
      <w:bCs/>
      <w:sz w:val="28"/>
      <w:szCs w:val="28"/>
    </w:rPr>
  </w:style>
  <w:style w:type="paragraph" w:styleId="Heading5">
    <w:name w:val="heading 5"/>
    <w:basedOn w:val="Normal"/>
    <w:next w:val="Normal"/>
    <w:link w:val="Heading5Char"/>
    <w:qFormat/>
    <w:rsid w:val="00330C73"/>
    <w:pPr>
      <w:spacing w:before="240" w:after="60"/>
      <w:outlineLvl w:val="4"/>
    </w:pPr>
    <w:rPr>
      <w:b/>
      <w:bCs/>
      <w:i/>
      <w:iCs/>
      <w:sz w:val="26"/>
      <w:szCs w:val="26"/>
    </w:rPr>
  </w:style>
  <w:style w:type="paragraph" w:styleId="Heading6">
    <w:name w:val="heading 6"/>
    <w:basedOn w:val="Normal"/>
    <w:next w:val="Normal"/>
    <w:link w:val="Heading6Char"/>
    <w:qFormat/>
    <w:rsid w:val="00330C73"/>
    <w:pPr>
      <w:spacing w:before="240" w:after="60"/>
      <w:outlineLvl w:val="5"/>
    </w:pPr>
    <w:rPr>
      <w:b/>
      <w:bCs/>
    </w:rPr>
  </w:style>
  <w:style w:type="paragraph" w:styleId="Heading7">
    <w:name w:val="heading 7"/>
    <w:basedOn w:val="Normal"/>
    <w:next w:val="Normal"/>
    <w:link w:val="Heading7Char"/>
    <w:qFormat/>
    <w:rsid w:val="00330C73"/>
    <w:pPr>
      <w:spacing w:before="240" w:after="60"/>
      <w:outlineLvl w:val="6"/>
    </w:pPr>
    <w:rPr>
      <w:sz w:val="24"/>
      <w:szCs w:val="24"/>
    </w:rPr>
  </w:style>
  <w:style w:type="paragraph" w:styleId="Heading8">
    <w:name w:val="heading 8"/>
    <w:basedOn w:val="Normal"/>
    <w:next w:val="Normal"/>
    <w:link w:val="Heading8Char"/>
    <w:qFormat/>
    <w:rsid w:val="00330C73"/>
    <w:pPr>
      <w:spacing w:before="240" w:after="60"/>
      <w:outlineLvl w:val="7"/>
    </w:pPr>
    <w:rPr>
      <w:i/>
      <w:iCs/>
      <w:sz w:val="24"/>
      <w:szCs w:val="24"/>
    </w:rPr>
  </w:style>
  <w:style w:type="paragraph" w:styleId="Heading9">
    <w:name w:val="heading 9"/>
    <w:basedOn w:val="Normal"/>
    <w:next w:val="Normal"/>
    <w:link w:val="Heading9Char"/>
    <w:qFormat/>
    <w:rsid w:val="00330C73"/>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locked/>
    <w:rsid w:val="00225998"/>
    <w:rPr>
      <w:rFonts w:ascii="Arial" w:hAnsi="Arial" w:cs="Arial"/>
      <w:b/>
      <w:bCs/>
      <w:caps/>
      <w:color w:val="auto"/>
      <w:kern w:val="28"/>
      <w:sz w:val="24"/>
      <w:szCs w:val="24"/>
      <w:lang w:val="en-US" w:eastAsia="en-US"/>
    </w:rPr>
  </w:style>
  <w:style w:type="character" w:customStyle="1" w:styleId="Heading2Char">
    <w:name w:val="Heading 2 Char"/>
    <w:basedOn w:val="DefaultParagraphFont"/>
    <w:link w:val="Heading2"/>
    <w:uiPriority w:val="9"/>
    <w:locked/>
    <w:rsid w:val="00BC6C87"/>
    <w:rPr>
      <w:rFonts w:ascii="Arial" w:hAnsi="Arial" w:cs="Arial"/>
      <w:bCs/>
      <w:sz w:val="24"/>
      <w:szCs w:val="24"/>
    </w:rPr>
  </w:style>
  <w:style w:type="character" w:customStyle="1" w:styleId="Heading3Char">
    <w:name w:val="Heading 3 Char"/>
    <w:basedOn w:val="DefaultParagraphFont"/>
    <w:link w:val="Heading3"/>
    <w:uiPriority w:val="9"/>
    <w:locked/>
    <w:rsid w:val="00D16AEA"/>
    <w:rPr>
      <w:rFonts w:ascii="Arial" w:hAnsi="Arial" w:cs="Arial"/>
      <w:b/>
      <w:bCs/>
      <w:sz w:val="24"/>
      <w:szCs w:val="24"/>
    </w:rPr>
  </w:style>
  <w:style w:type="character" w:customStyle="1" w:styleId="Heading4Char">
    <w:name w:val="Heading 4 Char"/>
    <w:basedOn w:val="DefaultParagraphFont"/>
    <w:link w:val="Heading4"/>
    <w:uiPriority w:val="9"/>
    <w:locked/>
    <w:rsid w:val="00D16AEA"/>
    <w:rPr>
      <w:rFonts w:cs="Calibri"/>
      <w:b/>
      <w:bCs/>
      <w:sz w:val="28"/>
      <w:szCs w:val="28"/>
    </w:rPr>
  </w:style>
  <w:style w:type="character" w:customStyle="1" w:styleId="Heading5Char">
    <w:name w:val="Heading 5 Char"/>
    <w:basedOn w:val="DefaultParagraphFont"/>
    <w:link w:val="Heading5"/>
    <w:uiPriority w:val="9"/>
    <w:locked/>
    <w:rsid w:val="00D16AEA"/>
    <w:rPr>
      <w:rFonts w:cs="Calibri"/>
      <w:b/>
      <w:bCs/>
      <w:i/>
      <w:iCs/>
      <w:sz w:val="26"/>
      <w:szCs w:val="26"/>
    </w:rPr>
  </w:style>
  <w:style w:type="character" w:customStyle="1" w:styleId="Heading6Char">
    <w:name w:val="Heading 6 Char"/>
    <w:basedOn w:val="DefaultParagraphFont"/>
    <w:link w:val="Heading6"/>
    <w:uiPriority w:val="9"/>
    <w:locked/>
    <w:rsid w:val="00D16AEA"/>
    <w:rPr>
      <w:rFonts w:cs="Calibri"/>
      <w:b/>
      <w:bCs/>
      <w:sz w:val="22"/>
      <w:szCs w:val="22"/>
    </w:rPr>
  </w:style>
  <w:style w:type="character" w:customStyle="1" w:styleId="Heading7Char">
    <w:name w:val="Heading 7 Char"/>
    <w:basedOn w:val="DefaultParagraphFont"/>
    <w:link w:val="Heading7"/>
    <w:uiPriority w:val="9"/>
    <w:locked/>
    <w:rsid w:val="00D16AEA"/>
    <w:rPr>
      <w:rFonts w:cs="Calibri"/>
      <w:sz w:val="24"/>
      <w:szCs w:val="24"/>
    </w:rPr>
  </w:style>
  <w:style w:type="character" w:customStyle="1" w:styleId="Heading8Char">
    <w:name w:val="Heading 8 Char"/>
    <w:basedOn w:val="DefaultParagraphFont"/>
    <w:link w:val="Heading8"/>
    <w:uiPriority w:val="9"/>
    <w:locked/>
    <w:rsid w:val="00D16AEA"/>
    <w:rPr>
      <w:rFonts w:cs="Calibri"/>
      <w:i/>
      <w:iCs/>
      <w:sz w:val="24"/>
      <w:szCs w:val="24"/>
    </w:rPr>
  </w:style>
  <w:style w:type="character" w:customStyle="1" w:styleId="Heading9Char">
    <w:name w:val="Heading 9 Char"/>
    <w:basedOn w:val="DefaultParagraphFont"/>
    <w:link w:val="Heading9"/>
    <w:uiPriority w:val="9"/>
    <w:locked/>
    <w:rsid w:val="00D16AEA"/>
    <w:rPr>
      <w:rFonts w:ascii="Arial" w:hAnsi="Arial" w:cs="Arial"/>
      <w:sz w:val="22"/>
      <w:szCs w:val="22"/>
    </w:rPr>
  </w:style>
  <w:style w:type="paragraph" w:styleId="Title">
    <w:name w:val="Title"/>
    <w:basedOn w:val="Normal"/>
    <w:next w:val="Normal"/>
    <w:link w:val="TitleChar"/>
    <w:uiPriority w:val="10"/>
    <w:qFormat/>
    <w:rsid w:val="00E348DE"/>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E348DE"/>
    <w:rPr>
      <w:rFonts w:ascii="Cambria" w:hAnsi="Cambria" w:cs="Cambria"/>
      <w:color w:val="17365D"/>
      <w:spacing w:val="5"/>
      <w:kern w:val="28"/>
      <w:sz w:val="52"/>
      <w:szCs w:val="52"/>
    </w:rPr>
  </w:style>
  <w:style w:type="character" w:customStyle="1" w:styleId="Heading1Char1">
    <w:name w:val="Heading 1 Char1"/>
    <w:basedOn w:val="DefaultParagraphFont"/>
    <w:link w:val="Heading1"/>
    <w:uiPriority w:val="9"/>
    <w:locked/>
    <w:rsid w:val="004064A6"/>
    <w:rPr>
      <w:rFonts w:ascii="Arial" w:hAnsi="Arial" w:cs="Arial"/>
      <w:b/>
      <w:bCs/>
      <w:sz w:val="32"/>
      <w:szCs w:val="32"/>
    </w:rPr>
  </w:style>
  <w:style w:type="paragraph" w:styleId="Header">
    <w:name w:val="header"/>
    <w:basedOn w:val="Normal"/>
    <w:link w:val="HeaderChar"/>
    <w:uiPriority w:val="99"/>
    <w:rsid w:val="001701F6"/>
    <w:pPr>
      <w:tabs>
        <w:tab w:val="center" w:pos="4680"/>
        <w:tab w:val="right" w:pos="9360"/>
      </w:tabs>
      <w:spacing w:after="120" w:line="240" w:lineRule="auto"/>
    </w:pPr>
    <w:rPr>
      <w:rFonts w:ascii="Arial" w:hAnsi="Arial" w:cs="Arial"/>
      <w:b/>
      <w:bCs/>
      <w:sz w:val="20"/>
      <w:szCs w:val="20"/>
    </w:rPr>
  </w:style>
  <w:style w:type="character" w:customStyle="1" w:styleId="HeaderChar">
    <w:name w:val="Header Char"/>
    <w:basedOn w:val="DefaultParagraphFont"/>
    <w:link w:val="Header"/>
    <w:uiPriority w:val="99"/>
    <w:locked/>
    <w:rsid w:val="001701F6"/>
    <w:rPr>
      <w:rFonts w:ascii="Arial" w:hAnsi="Arial" w:cs="Arial"/>
      <w:b/>
      <w:bCs/>
      <w:sz w:val="22"/>
      <w:szCs w:val="22"/>
      <w:lang w:val="en-US" w:eastAsia="en-US"/>
    </w:rPr>
  </w:style>
  <w:style w:type="paragraph" w:styleId="Footer">
    <w:name w:val="footer"/>
    <w:basedOn w:val="Normal"/>
    <w:link w:val="FooterChar"/>
    <w:uiPriority w:val="99"/>
    <w:rsid w:val="0067454C"/>
    <w:pPr>
      <w:tabs>
        <w:tab w:val="center" w:pos="4680"/>
        <w:tab w:val="right" w:pos="9360"/>
      </w:tabs>
      <w:spacing w:after="0" w:line="240" w:lineRule="auto"/>
    </w:pPr>
    <w:rPr>
      <w:rFonts w:ascii="Arial" w:hAnsi="Arial" w:cs="Arial"/>
      <w:b/>
      <w:bCs/>
      <w:sz w:val="20"/>
      <w:szCs w:val="20"/>
    </w:rPr>
  </w:style>
  <w:style w:type="character" w:customStyle="1" w:styleId="FooterChar">
    <w:name w:val="Footer Char"/>
    <w:basedOn w:val="DefaultParagraphFont"/>
    <w:link w:val="Footer"/>
    <w:uiPriority w:val="99"/>
    <w:locked/>
    <w:rsid w:val="0067454C"/>
    <w:rPr>
      <w:rFonts w:ascii="Arial" w:hAnsi="Arial" w:cs="Arial"/>
      <w:b/>
      <w:bCs/>
      <w:sz w:val="22"/>
      <w:szCs w:val="22"/>
      <w:lang w:val="en-US" w:eastAsia="en-US"/>
    </w:rPr>
  </w:style>
  <w:style w:type="paragraph" w:styleId="BalloonText">
    <w:name w:val="Balloon Text"/>
    <w:basedOn w:val="Normal"/>
    <w:link w:val="BalloonTextChar"/>
    <w:uiPriority w:val="99"/>
    <w:semiHidden/>
    <w:rsid w:val="00E34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48DE"/>
    <w:rPr>
      <w:rFonts w:ascii="Tahoma" w:hAnsi="Tahoma" w:cs="Tahoma"/>
      <w:sz w:val="16"/>
      <w:szCs w:val="16"/>
    </w:rPr>
  </w:style>
  <w:style w:type="paragraph" w:customStyle="1" w:styleId="IHOPBodyText">
    <w:name w:val="IHOP Body Text"/>
    <w:basedOn w:val="Normal"/>
    <w:link w:val="IHOPBodyTextChar"/>
    <w:rsid w:val="00C201D8"/>
    <w:pPr>
      <w:overflowPunct w:val="0"/>
      <w:autoSpaceDE w:val="0"/>
      <w:autoSpaceDN w:val="0"/>
      <w:adjustRightInd w:val="0"/>
      <w:spacing w:after="120" w:line="240" w:lineRule="exact"/>
      <w:jc w:val="both"/>
      <w:textAlignment w:val="baseline"/>
    </w:pPr>
    <w:rPr>
      <w:rFonts w:ascii="Arial" w:hAnsi="Arial" w:cs="Arial"/>
    </w:rPr>
  </w:style>
  <w:style w:type="character" w:customStyle="1" w:styleId="IHOPBodyTextChar">
    <w:name w:val="IHOP Body Text Char"/>
    <w:basedOn w:val="DefaultParagraphFont"/>
    <w:link w:val="IHOPBodyText"/>
    <w:locked/>
    <w:rsid w:val="00C201D8"/>
    <w:rPr>
      <w:rFonts w:ascii="Arial" w:hAnsi="Arial" w:cs="Arial"/>
      <w:sz w:val="22"/>
      <w:szCs w:val="22"/>
      <w:lang w:val="en-US" w:eastAsia="en-US"/>
    </w:rPr>
  </w:style>
  <w:style w:type="paragraph" w:styleId="BodyText">
    <w:name w:val="Body Text"/>
    <w:basedOn w:val="Normal"/>
    <w:link w:val="BodyTextChar"/>
    <w:rsid w:val="00122AB7"/>
    <w:pPr>
      <w:spacing w:after="180"/>
      <w:ind w:left="360"/>
    </w:pPr>
    <w:rPr>
      <w:rFonts w:ascii="Arial" w:hAnsi="Arial" w:cs="Arial"/>
    </w:rPr>
  </w:style>
  <w:style w:type="character" w:customStyle="1" w:styleId="BodyTextChar">
    <w:name w:val="Body Text Char"/>
    <w:basedOn w:val="DefaultParagraphFont"/>
    <w:link w:val="BodyText"/>
    <w:locked/>
    <w:rsid w:val="00122AB7"/>
    <w:rPr>
      <w:rFonts w:ascii="Arial" w:hAnsi="Arial" w:cs="Arial"/>
      <w:sz w:val="22"/>
      <w:szCs w:val="22"/>
      <w:lang w:val="en-US" w:eastAsia="en-US"/>
    </w:rPr>
  </w:style>
  <w:style w:type="paragraph" w:customStyle="1" w:styleId="StyleHeading1Italic">
    <w:name w:val="Style Heading 1 + Italic"/>
    <w:basedOn w:val="Heading1"/>
    <w:rsid w:val="00E23F9E"/>
    <w:rPr>
      <w:i/>
      <w:iCs/>
      <w:sz w:val="24"/>
      <w:szCs w:val="24"/>
    </w:rPr>
  </w:style>
  <w:style w:type="paragraph" w:styleId="ListParagraph">
    <w:name w:val="List Paragraph"/>
    <w:basedOn w:val="Normal"/>
    <w:uiPriority w:val="34"/>
    <w:qFormat/>
    <w:rsid w:val="00B3103F"/>
    <w:pPr>
      <w:ind w:left="720"/>
    </w:pPr>
  </w:style>
  <w:style w:type="paragraph" w:customStyle="1" w:styleId="Default">
    <w:name w:val="Default"/>
    <w:rsid w:val="00B3103F"/>
    <w:pPr>
      <w:autoSpaceDE w:val="0"/>
      <w:autoSpaceDN w:val="0"/>
      <w:adjustRightInd w:val="0"/>
    </w:pPr>
    <w:rPr>
      <w:rFonts w:ascii="Arial" w:hAnsi="Arial" w:cs="Arial"/>
      <w:color w:val="000000"/>
      <w:sz w:val="24"/>
      <w:szCs w:val="24"/>
    </w:rPr>
  </w:style>
  <w:style w:type="paragraph" w:customStyle="1" w:styleId="Bulleted">
    <w:name w:val="Bulleted"/>
    <w:basedOn w:val="BodyText"/>
    <w:rsid w:val="00122AB7"/>
    <w:pPr>
      <w:numPr>
        <w:numId w:val="2"/>
      </w:numPr>
      <w:spacing w:after="80"/>
    </w:pPr>
  </w:style>
  <w:style w:type="paragraph" w:customStyle="1" w:styleId="Features">
    <w:name w:val="Features"/>
    <w:basedOn w:val="BodyText"/>
    <w:rsid w:val="00EB37DE"/>
    <w:pPr>
      <w:spacing w:after="0"/>
    </w:pPr>
  </w:style>
  <w:style w:type="character" w:styleId="PageNumber">
    <w:name w:val="page number"/>
    <w:basedOn w:val="DefaultParagraphFont"/>
    <w:uiPriority w:val="99"/>
    <w:rsid w:val="00D16E27"/>
    <w:rPr>
      <w:rFonts w:cs="Times New Roman"/>
    </w:rPr>
  </w:style>
  <w:style w:type="paragraph" w:customStyle="1" w:styleId="bullet">
    <w:name w:val="bullet"/>
    <w:link w:val="bulletChar"/>
    <w:rsid w:val="00225998"/>
    <w:pPr>
      <w:keepLines/>
      <w:tabs>
        <w:tab w:val="num" w:pos="360"/>
      </w:tabs>
      <w:spacing w:before="40" w:after="40"/>
      <w:ind w:left="360" w:hanging="360"/>
      <w:jc w:val="both"/>
    </w:pPr>
    <w:rPr>
      <w:rFonts w:ascii="Arial" w:hAnsi="Arial" w:cs="Arial"/>
      <w:sz w:val="22"/>
      <w:szCs w:val="22"/>
    </w:rPr>
  </w:style>
  <w:style w:type="paragraph" w:customStyle="1" w:styleId="Footer1">
    <w:name w:val="Footer:1"/>
    <w:rsid w:val="00225998"/>
    <w:pPr>
      <w:jc w:val="center"/>
    </w:pPr>
    <w:rPr>
      <w:rFonts w:ascii="Times New Roman Bold" w:hAnsi="Times New Roman Bold" w:cs="Times New Roman Bold"/>
      <w:b/>
      <w:bCs/>
      <w:sz w:val="16"/>
      <w:szCs w:val="16"/>
    </w:rPr>
  </w:style>
  <w:style w:type="paragraph" w:customStyle="1" w:styleId="BodyRow">
    <w:name w:val="Body Row"/>
    <w:rsid w:val="00225998"/>
    <w:pPr>
      <w:spacing w:before="20" w:after="20"/>
    </w:pPr>
    <w:rPr>
      <w:rFonts w:ascii="Arial" w:hAnsi="Arial" w:cs="Arial"/>
    </w:rPr>
  </w:style>
  <w:style w:type="paragraph" w:customStyle="1" w:styleId="BodyRowBullet">
    <w:name w:val="Body Row Bullet"/>
    <w:basedOn w:val="BodyRow"/>
    <w:rsid w:val="00225998"/>
    <w:pPr>
      <w:numPr>
        <w:numId w:val="3"/>
      </w:numPr>
      <w:tabs>
        <w:tab w:val="left" w:pos="216"/>
      </w:tabs>
    </w:pPr>
  </w:style>
  <w:style w:type="table" w:styleId="TableGrid">
    <w:name w:val="Table Grid"/>
    <w:basedOn w:val="TableNormal"/>
    <w:uiPriority w:val="59"/>
    <w:rsid w:val="0022599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225998"/>
    <w:pPr>
      <w:spacing w:before="20" w:after="20" w:line="240" w:lineRule="auto"/>
      <w:jc w:val="center"/>
    </w:pPr>
    <w:rPr>
      <w:rFonts w:ascii="Arial" w:hAnsi="Arial" w:cs="Arial"/>
      <w:b/>
      <w:bCs/>
      <w:color w:val="FFFFFF"/>
      <w:sz w:val="20"/>
      <w:szCs w:val="20"/>
    </w:rPr>
  </w:style>
  <w:style w:type="character" w:customStyle="1" w:styleId="bulletChar">
    <w:name w:val="bullet Char"/>
    <w:basedOn w:val="DefaultParagraphFont"/>
    <w:link w:val="bullet"/>
    <w:locked/>
    <w:rsid w:val="00225998"/>
    <w:rPr>
      <w:rFonts w:ascii="Arial" w:hAnsi="Arial" w:cs="Arial"/>
      <w:sz w:val="22"/>
      <w:szCs w:val="22"/>
      <w:lang w:val="en-US" w:eastAsia="en-US" w:bidi="ar-SA"/>
    </w:rPr>
  </w:style>
  <w:style w:type="paragraph" w:customStyle="1" w:styleId="Bullet1">
    <w:name w:val="Bullet1"/>
    <w:basedOn w:val="Normal"/>
    <w:rsid w:val="00225998"/>
    <w:pPr>
      <w:tabs>
        <w:tab w:val="num" w:pos="1080"/>
      </w:tabs>
      <w:spacing w:after="120" w:line="240" w:lineRule="auto"/>
      <w:ind w:left="1080" w:hanging="360"/>
    </w:pPr>
    <w:rPr>
      <w:rFonts w:ascii="Times New Roman" w:hAnsi="Times New Roman" w:cs="Times New Roman"/>
      <w:sz w:val="24"/>
      <w:szCs w:val="24"/>
    </w:rPr>
  </w:style>
  <w:style w:type="character" w:styleId="Hyperlink">
    <w:name w:val="Hyperlink"/>
    <w:basedOn w:val="DefaultParagraphFont"/>
    <w:uiPriority w:val="99"/>
    <w:rsid w:val="00156BFC"/>
    <w:rPr>
      <w:rFonts w:cs="Times New Roman"/>
      <w:color w:val="0000FF"/>
      <w:u w:val="single"/>
    </w:rPr>
  </w:style>
  <w:style w:type="paragraph" w:styleId="TOC1">
    <w:name w:val="toc 1"/>
    <w:basedOn w:val="Normal"/>
    <w:next w:val="Normal"/>
    <w:autoRedefine/>
    <w:uiPriority w:val="39"/>
    <w:rsid w:val="00E12D69"/>
    <w:pPr>
      <w:tabs>
        <w:tab w:val="left" w:pos="450"/>
        <w:tab w:val="right" w:leader="dot" w:pos="9710"/>
      </w:tabs>
      <w:spacing w:after="0" w:line="240" w:lineRule="auto"/>
    </w:pPr>
    <w:rPr>
      <w:rFonts w:ascii="Arial" w:hAnsi="Arial" w:cs="Arial"/>
      <w:b/>
      <w:bCs/>
      <w:szCs w:val="20"/>
    </w:rPr>
  </w:style>
  <w:style w:type="paragraph" w:styleId="TOC2">
    <w:name w:val="toc 2"/>
    <w:basedOn w:val="Normal"/>
    <w:next w:val="Normal"/>
    <w:autoRedefine/>
    <w:uiPriority w:val="39"/>
    <w:rsid w:val="00F40FC6"/>
    <w:pPr>
      <w:tabs>
        <w:tab w:val="left" w:pos="960"/>
        <w:tab w:val="right" w:leader="dot" w:pos="9710"/>
      </w:tabs>
      <w:spacing w:before="240" w:after="240"/>
      <w:ind w:left="450"/>
    </w:pPr>
    <w:rPr>
      <w:rFonts w:ascii="Arial" w:hAnsi="Arial" w:cs="Arial"/>
      <w:noProof/>
      <w:szCs w:val="20"/>
    </w:rPr>
  </w:style>
  <w:style w:type="paragraph" w:styleId="TOC3">
    <w:name w:val="toc 3"/>
    <w:basedOn w:val="Normal"/>
    <w:next w:val="Normal"/>
    <w:autoRedefine/>
    <w:uiPriority w:val="39"/>
    <w:semiHidden/>
    <w:rsid w:val="00CB6A20"/>
    <w:pPr>
      <w:tabs>
        <w:tab w:val="left" w:pos="1620"/>
        <w:tab w:val="right" w:leader="dot" w:pos="9710"/>
      </w:tabs>
      <w:spacing w:before="240" w:after="240"/>
      <w:ind w:left="990"/>
    </w:pPr>
    <w:rPr>
      <w:rFonts w:ascii="Arial" w:hAnsi="Arial" w:cs="Arial"/>
      <w:b/>
      <w:szCs w:val="20"/>
    </w:rPr>
  </w:style>
  <w:style w:type="paragraph" w:styleId="BodyText2">
    <w:name w:val="Body Text 2"/>
    <w:basedOn w:val="Normal"/>
    <w:link w:val="BodyText2Char"/>
    <w:uiPriority w:val="99"/>
    <w:rsid w:val="001B3B93"/>
    <w:pPr>
      <w:spacing w:after="120" w:line="480" w:lineRule="auto"/>
    </w:pPr>
  </w:style>
  <w:style w:type="character" w:customStyle="1" w:styleId="BodyText2Char">
    <w:name w:val="Body Text 2 Char"/>
    <w:basedOn w:val="DefaultParagraphFont"/>
    <w:link w:val="BodyText2"/>
    <w:uiPriority w:val="99"/>
    <w:semiHidden/>
    <w:locked/>
    <w:rsid w:val="00D16AEA"/>
    <w:rPr>
      <w:rFonts w:cs="Times New Roman"/>
    </w:rPr>
  </w:style>
  <w:style w:type="paragraph" w:customStyle="1" w:styleId="Table-ColHead">
    <w:name w:val="Table - Col. Head"/>
    <w:basedOn w:val="Normal"/>
    <w:rsid w:val="001B3B93"/>
    <w:pPr>
      <w:keepNext/>
      <w:spacing w:before="60" w:after="60" w:line="240" w:lineRule="auto"/>
    </w:pPr>
    <w:rPr>
      <w:rFonts w:ascii="Arial" w:hAnsi="Arial" w:cs="Arial"/>
      <w:b/>
      <w:bCs/>
      <w:sz w:val="18"/>
      <w:szCs w:val="18"/>
    </w:rPr>
  </w:style>
  <w:style w:type="paragraph" w:customStyle="1" w:styleId="Comment">
    <w:name w:val="Comment"/>
    <w:basedOn w:val="Normal"/>
    <w:rsid w:val="001B3B93"/>
    <w:pPr>
      <w:spacing w:after="120" w:line="240" w:lineRule="auto"/>
      <w:jc w:val="both"/>
    </w:pPr>
    <w:rPr>
      <w:rFonts w:ascii="Times New Roman" w:hAnsi="Times New Roman" w:cs="Times New Roman"/>
      <w:i/>
      <w:iCs/>
      <w:color w:val="000080"/>
    </w:rPr>
  </w:style>
  <w:style w:type="paragraph" w:customStyle="1" w:styleId="para1">
    <w:name w:val="para1"/>
    <w:basedOn w:val="Normal"/>
    <w:rsid w:val="001B3B9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 w:val="left" w:pos="10584"/>
        <w:tab w:val="left" w:pos="11088"/>
        <w:tab w:val="left" w:pos="11592"/>
        <w:tab w:val="left" w:pos="12096"/>
        <w:tab w:val="left" w:pos="12600"/>
        <w:tab w:val="left" w:pos="13104"/>
        <w:tab w:val="left" w:pos="13608"/>
        <w:tab w:val="left" w:pos="14112"/>
        <w:tab w:val="left" w:pos="14616"/>
      </w:tabs>
      <w:spacing w:after="201" w:line="240" w:lineRule="auto"/>
    </w:pPr>
    <w:rPr>
      <w:rFonts w:ascii="Times New Roman" w:hAnsi="Times New Roman" w:cs="Times New Roman"/>
    </w:rPr>
  </w:style>
  <w:style w:type="paragraph" w:styleId="NormalWeb">
    <w:name w:val="Normal (Web)"/>
    <w:basedOn w:val="Normal"/>
    <w:uiPriority w:val="99"/>
    <w:rsid w:val="001B3B93"/>
    <w:pPr>
      <w:spacing w:before="100" w:beforeAutospacing="1" w:after="100" w:afterAutospacing="1" w:line="240" w:lineRule="auto"/>
    </w:pPr>
    <w:rPr>
      <w:rFonts w:ascii="Times New Roman" w:hAnsi="Times New Roman" w:cs="Times New Roman"/>
      <w:sz w:val="24"/>
      <w:szCs w:val="24"/>
    </w:rPr>
  </w:style>
  <w:style w:type="character" w:customStyle="1" w:styleId="WW8Num5z1">
    <w:name w:val="WW8Num5z1"/>
    <w:rsid w:val="000D039D"/>
    <w:rPr>
      <w:rFonts w:ascii="Symbol" w:hAnsi="Symbol"/>
    </w:rPr>
  </w:style>
  <w:style w:type="paragraph" w:customStyle="1" w:styleId="WW-Default">
    <w:name w:val="WW-Default"/>
    <w:rsid w:val="000D039D"/>
    <w:pPr>
      <w:suppressAutoHyphens/>
      <w:autoSpaceDE w:val="0"/>
    </w:pPr>
    <w:rPr>
      <w:rFonts w:ascii="Garamond" w:hAnsi="Garamond" w:cs="Garamond"/>
      <w:color w:val="000000"/>
      <w:sz w:val="24"/>
      <w:szCs w:val="24"/>
      <w:lang w:eastAsia="ar-SA"/>
    </w:rPr>
  </w:style>
  <w:style w:type="paragraph" w:customStyle="1" w:styleId="BodyTextList">
    <w:name w:val="Body Text List"/>
    <w:basedOn w:val="BodyTextIndent"/>
    <w:link w:val="BodyTextListChar"/>
    <w:rsid w:val="000D039D"/>
    <w:pPr>
      <w:widowControl w:val="0"/>
      <w:numPr>
        <w:numId w:val="4"/>
      </w:numPr>
      <w:autoSpaceDE w:val="0"/>
      <w:autoSpaceDN w:val="0"/>
      <w:spacing w:line="240" w:lineRule="auto"/>
    </w:pPr>
    <w:rPr>
      <w:rFonts w:ascii="Arial" w:hAnsi="Arial" w:cs="Arial"/>
    </w:rPr>
  </w:style>
  <w:style w:type="character" w:customStyle="1" w:styleId="BodyTextListChar">
    <w:name w:val="Body Text List Char"/>
    <w:basedOn w:val="DefaultParagraphFont"/>
    <w:link w:val="BodyTextList"/>
    <w:locked/>
    <w:rsid w:val="000D039D"/>
    <w:rPr>
      <w:rFonts w:ascii="Arial" w:hAnsi="Arial" w:cs="Arial"/>
      <w:sz w:val="22"/>
      <w:szCs w:val="22"/>
    </w:rPr>
  </w:style>
  <w:style w:type="paragraph" w:styleId="BodyTextIndent">
    <w:name w:val="Body Text Indent"/>
    <w:basedOn w:val="Normal"/>
    <w:link w:val="BodyTextIndentChar"/>
    <w:uiPriority w:val="99"/>
    <w:rsid w:val="000D039D"/>
    <w:pPr>
      <w:spacing w:after="120"/>
      <w:ind w:left="360"/>
    </w:pPr>
  </w:style>
  <w:style w:type="character" w:customStyle="1" w:styleId="BodyTextIndentChar">
    <w:name w:val="Body Text Indent Char"/>
    <w:basedOn w:val="DefaultParagraphFont"/>
    <w:link w:val="BodyTextIndent"/>
    <w:uiPriority w:val="99"/>
    <w:semiHidden/>
    <w:locked/>
    <w:rsid w:val="00D16AEA"/>
    <w:rPr>
      <w:rFonts w:cs="Times New Roman"/>
    </w:rPr>
  </w:style>
  <w:style w:type="character" w:styleId="Strong">
    <w:name w:val="Strong"/>
    <w:basedOn w:val="DefaultParagraphFont"/>
    <w:uiPriority w:val="22"/>
    <w:qFormat/>
    <w:rsid w:val="00FE1C15"/>
    <w:rPr>
      <w:rFonts w:cs="Times New Roman"/>
      <w:b/>
      <w:bCs/>
    </w:rPr>
  </w:style>
  <w:style w:type="paragraph" w:customStyle="1" w:styleId="Instructions">
    <w:name w:val="Instructions"/>
    <w:basedOn w:val="BodyText"/>
    <w:link w:val="InstructionsChar"/>
    <w:autoRedefine/>
    <w:uiPriority w:val="99"/>
    <w:rsid w:val="00D012BF"/>
    <w:pPr>
      <w:spacing w:after="100"/>
      <w:ind w:left="0"/>
    </w:pPr>
    <w:rPr>
      <w:rFonts w:ascii="Times New Roman" w:eastAsia="Calibri" w:hAnsi="Times New Roman" w:cs="Times New Roman"/>
      <w:iCs/>
    </w:rPr>
  </w:style>
  <w:style w:type="paragraph" w:styleId="ListNumber2">
    <w:name w:val="List Number 2"/>
    <w:basedOn w:val="Normal"/>
    <w:link w:val="ListNumber2Char"/>
    <w:uiPriority w:val="99"/>
    <w:rsid w:val="00122AB7"/>
    <w:pPr>
      <w:tabs>
        <w:tab w:val="num" w:pos="720"/>
      </w:tabs>
      <w:ind w:left="720" w:hanging="360"/>
    </w:pPr>
  </w:style>
  <w:style w:type="character" w:customStyle="1" w:styleId="ListNumber2Char">
    <w:name w:val="List Number 2 Char"/>
    <w:basedOn w:val="DefaultParagraphFont"/>
    <w:link w:val="ListNumber2"/>
    <w:locked/>
    <w:rsid w:val="00122AB7"/>
    <w:rPr>
      <w:rFonts w:cs="Calibri"/>
    </w:rPr>
  </w:style>
  <w:style w:type="character" w:customStyle="1" w:styleId="InstructionsChar">
    <w:name w:val="Instructions Char"/>
    <w:basedOn w:val="BodyTextChar"/>
    <w:link w:val="Instructions"/>
    <w:uiPriority w:val="99"/>
    <w:locked/>
    <w:rsid w:val="00D012BF"/>
    <w:rPr>
      <w:rFonts w:ascii="Times New Roman" w:eastAsia="Calibri" w:hAnsi="Times New Roman" w:cs="Arial"/>
      <w:iCs/>
      <w:sz w:val="22"/>
      <w:szCs w:val="22"/>
      <w:lang w:val="en-US" w:eastAsia="en-US"/>
    </w:rPr>
  </w:style>
  <w:style w:type="paragraph" w:styleId="BlockText">
    <w:name w:val="Block Text"/>
    <w:basedOn w:val="Normal"/>
    <w:uiPriority w:val="99"/>
    <w:locked/>
    <w:rsid w:val="005E02A3"/>
    <w:pPr>
      <w:spacing w:after="120"/>
      <w:ind w:left="1440" w:right="1440"/>
    </w:pPr>
  </w:style>
  <w:style w:type="paragraph" w:styleId="ListNumber">
    <w:name w:val="List Number"/>
    <w:basedOn w:val="Normal"/>
    <w:uiPriority w:val="99"/>
    <w:locked/>
    <w:rsid w:val="00CD571C"/>
    <w:pPr>
      <w:numPr>
        <w:numId w:val="5"/>
      </w:numPr>
      <w:contextualSpacing/>
    </w:pPr>
  </w:style>
  <w:style w:type="paragraph" w:styleId="ListNumber3">
    <w:name w:val="List Number 3"/>
    <w:basedOn w:val="Normal"/>
    <w:uiPriority w:val="99"/>
    <w:locked/>
    <w:rsid w:val="00CD571C"/>
    <w:pPr>
      <w:numPr>
        <w:numId w:val="6"/>
      </w:numPr>
      <w:contextualSpacing/>
    </w:pPr>
  </w:style>
  <w:style w:type="paragraph" w:styleId="ListNumber4">
    <w:name w:val="List Number 4"/>
    <w:basedOn w:val="Normal"/>
    <w:uiPriority w:val="99"/>
    <w:locked/>
    <w:rsid w:val="00CD571C"/>
    <w:pPr>
      <w:numPr>
        <w:numId w:val="7"/>
      </w:numPr>
      <w:contextualSpacing/>
    </w:pPr>
  </w:style>
  <w:style w:type="paragraph" w:styleId="ListNumber5">
    <w:name w:val="List Number 5"/>
    <w:basedOn w:val="Normal"/>
    <w:uiPriority w:val="99"/>
    <w:locked/>
    <w:rsid w:val="00CD571C"/>
    <w:pPr>
      <w:numPr>
        <w:numId w:val="1"/>
      </w:numPr>
      <w:contextualSpacing/>
    </w:pPr>
  </w:style>
  <w:style w:type="paragraph" w:styleId="TOCHeading">
    <w:name w:val="TOC Heading"/>
    <w:basedOn w:val="Heading1"/>
    <w:next w:val="Normal"/>
    <w:uiPriority w:val="39"/>
    <w:qFormat/>
    <w:rsid w:val="00CB6A20"/>
    <w:pPr>
      <w:keepLines w:val="0"/>
      <w:spacing w:after="60"/>
      <w:outlineLvl w:val="9"/>
    </w:pPr>
    <w:rPr>
      <w:rFonts w:ascii="Cambria" w:hAnsi="Cambria" w:cs="Times New Roman"/>
      <w:kern w:val="32"/>
    </w:rPr>
  </w:style>
  <w:style w:type="character" w:styleId="CommentReference">
    <w:name w:val="annotation reference"/>
    <w:basedOn w:val="DefaultParagraphFont"/>
    <w:uiPriority w:val="99"/>
    <w:semiHidden/>
    <w:locked/>
    <w:rsid w:val="0072560E"/>
    <w:rPr>
      <w:rFonts w:cs="Times New Roman"/>
      <w:sz w:val="16"/>
      <w:szCs w:val="16"/>
    </w:rPr>
  </w:style>
  <w:style w:type="paragraph" w:styleId="CommentText">
    <w:name w:val="annotation text"/>
    <w:basedOn w:val="Normal"/>
    <w:link w:val="CommentTextChar"/>
    <w:uiPriority w:val="99"/>
    <w:semiHidden/>
    <w:locked/>
    <w:rsid w:val="0072560E"/>
    <w:rPr>
      <w:sz w:val="20"/>
      <w:szCs w:val="20"/>
    </w:rPr>
  </w:style>
  <w:style w:type="character" w:customStyle="1" w:styleId="CommentTextChar">
    <w:name w:val="Comment Text Char"/>
    <w:basedOn w:val="DefaultParagraphFont"/>
    <w:link w:val="CommentText"/>
    <w:uiPriority w:val="99"/>
    <w:semiHidden/>
    <w:rsid w:val="009C42AF"/>
    <w:rPr>
      <w:rFonts w:cs="Calibri"/>
    </w:rPr>
  </w:style>
  <w:style w:type="paragraph" w:styleId="CommentSubject">
    <w:name w:val="annotation subject"/>
    <w:basedOn w:val="CommentText"/>
    <w:next w:val="CommentText"/>
    <w:link w:val="CommentSubjectChar"/>
    <w:uiPriority w:val="99"/>
    <w:semiHidden/>
    <w:locked/>
    <w:rsid w:val="0072560E"/>
    <w:rPr>
      <w:b/>
      <w:bCs/>
    </w:rPr>
  </w:style>
  <w:style w:type="character" w:customStyle="1" w:styleId="CommentSubjectChar">
    <w:name w:val="Comment Subject Char"/>
    <w:basedOn w:val="CommentTextChar"/>
    <w:link w:val="CommentSubject"/>
    <w:uiPriority w:val="99"/>
    <w:semiHidden/>
    <w:rsid w:val="009C42AF"/>
    <w:rPr>
      <w:rFonts w:cs="Calibri"/>
      <w:b/>
      <w:bCs/>
    </w:rPr>
  </w:style>
  <w:style w:type="paragraph" w:customStyle="1" w:styleId="TableHeading">
    <w:name w:val="Table Heading"/>
    <w:basedOn w:val="Normal"/>
    <w:next w:val="TableCellText"/>
    <w:rsid w:val="006B32C0"/>
    <w:pPr>
      <w:spacing w:before="40" w:after="40" w:line="240" w:lineRule="auto"/>
      <w:jc w:val="center"/>
    </w:pPr>
    <w:rPr>
      <w:rFonts w:ascii="Arial" w:hAnsi="Arial" w:cs="Times New Roman"/>
      <w:b/>
      <w:sz w:val="20"/>
      <w:szCs w:val="20"/>
    </w:rPr>
  </w:style>
  <w:style w:type="paragraph" w:customStyle="1" w:styleId="TableCellText">
    <w:name w:val="Table Cell Text"/>
    <w:basedOn w:val="Normal"/>
    <w:rsid w:val="006B32C0"/>
    <w:pPr>
      <w:spacing w:before="60" w:after="60" w:line="260" w:lineRule="atLeast"/>
    </w:pPr>
    <w:rPr>
      <w:rFonts w:ascii="Arial" w:hAnsi="Arial" w:cs="Times New Roman"/>
      <w:sz w:val="20"/>
      <w:szCs w:val="20"/>
    </w:rPr>
  </w:style>
  <w:style w:type="paragraph" w:customStyle="1" w:styleId="Headingunnumbered">
    <w:name w:val="Heading unnumbered"/>
    <w:next w:val="BodyText"/>
    <w:link w:val="HeadingunnumberedChar"/>
    <w:rsid w:val="00213175"/>
    <w:pPr>
      <w:spacing w:after="60"/>
    </w:pPr>
    <w:rPr>
      <w:rFonts w:ascii="Arial Bold" w:hAnsi="Arial Bold"/>
      <w:b/>
      <w:color w:val="12568B"/>
      <w:sz w:val="22"/>
    </w:rPr>
  </w:style>
  <w:style w:type="character" w:customStyle="1" w:styleId="HeadingunnumberedChar">
    <w:name w:val="Heading unnumbered Char"/>
    <w:basedOn w:val="DefaultParagraphFont"/>
    <w:link w:val="Headingunnumbered"/>
    <w:rsid w:val="00213175"/>
    <w:rPr>
      <w:rFonts w:ascii="Arial Bold" w:hAnsi="Arial Bold"/>
      <w:b/>
      <w:color w:val="12568B"/>
      <w:sz w:val="22"/>
    </w:rPr>
  </w:style>
  <w:style w:type="paragraph" w:styleId="FootnoteText">
    <w:name w:val="footnote text"/>
    <w:basedOn w:val="Normal"/>
    <w:link w:val="FootnoteTextChar"/>
    <w:uiPriority w:val="99"/>
    <w:unhideWhenUsed/>
    <w:locked/>
    <w:rsid w:val="005D7F33"/>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5D7F33"/>
    <w:rPr>
      <w:rFonts w:asciiTheme="minorHAnsi" w:eastAsiaTheme="minorHAnsi" w:hAnsiTheme="minorHAnsi" w:cstheme="minorBidi"/>
    </w:rPr>
  </w:style>
  <w:style w:type="character" w:styleId="FootnoteReference">
    <w:name w:val="footnote reference"/>
    <w:basedOn w:val="DefaultParagraphFont"/>
    <w:uiPriority w:val="99"/>
    <w:unhideWhenUsed/>
    <w:locked/>
    <w:rsid w:val="005D7F33"/>
    <w:rPr>
      <w:vertAlign w:val="superscript"/>
    </w:rPr>
  </w:style>
  <w:style w:type="paragraph" w:styleId="Caption">
    <w:name w:val="caption"/>
    <w:basedOn w:val="Normal"/>
    <w:next w:val="Normal"/>
    <w:unhideWhenUsed/>
    <w:qFormat/>
    <w:rsid w:val="004F4E31"/>
    <w:pPr>
      <w:spacing w:line="240" w:lineRule="auto"/>
    </w:pPr>
    <w:rPr>
      <w:b/>
      <w:bCs/>
      <w:color w:val="4F81BD" w:themeColor="accent1"/>
      <w:sz w:val="18"/>
      <w:szCs w:val="18"/>
    </w:rPr>
  </w:style>
  <w:style w:type="table" w:customStyle="1" w:styleId="TableGrid2">
    <w:name w:val="Table Grid2"/>
    <w:basedOn w:val="TableNormal"/>
    <w:next w:val="TableGrid"/>
    <w:locked/>
    <w:rsid w:val="0055778B"/>
    <w:rPr>
      <w:rFonts w:ascii="Times New Roman" w:hAnsi="Times New Roman"/>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locked/>
    <w:rsid w:val="00B77F23"/>
    <w:rPr>
      <w:color w:val="800080" w:themeColor="followedHyperlink"/>
      <w:u w:val="single"/>
    </w:rPr>
  </w:style>
  <w:style w:type="paragraph" w:styleId="PlainText">
    <w:name w:val="Plain Text"/>
    <w:basedOn w:val="Normal"/>
    <w:link w:val="PlainTextChar"/>
    <w:uiPriority w:val="99"/>
    <w:semiHidden/>
    <w:unhideWhenUsed/>
    <w:locked/>
    <w:rsid w:val="002D7E19"/>
    <w:pPr>
      <w:spacing w:after="0" w:line="240" w:lineRule="auto"/>
    </w:pPr>
    <w:rPr>
      <w:rFonts w:ascii="Consolas" w:eastAsiaTheme="minorHAnsi" w:hAnsi="Consolas" w:cs="Times New Roman"/>
      <w:sz w:val="21"/>
      <w:szCs w:val="21"/>
    </w:rPr>
  </w:style>
  <w:style w:type="character" w:customStyle="1" w:styleId="PlainTextChar">
    <w:name w:val="Plain Text Char"/>
    <w:basedOn w:val="DefaultParagraphFont"/>
    <w:link w:val="PlainText"/>
    <w:uiPriority w:val="99"/>
    <w:semiHidden/>
    <w:rsid w:val="002D7E19"/>
    <w:rPr>
      <w:rFonts w:ascii="Consolas" w:eastAsiaTheme="minorHAnsi" w:hAnsi="Consolas"/>
      <w:sz w:val="21"/>
      <w:szCs w:val="21"/>
    </w:rPr>
  </w:style>
  <w:style w:type="paragraph" w:styleId="Revision">
    <w:name w:val="Revision"/>
    <w:hidden/>
    <w:uiPriority w:val="99"/>
    <w:semiHidden/>
    <w:rsid w:val="0072321C"/>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535">
      <w:bodyDiv w:val="1"/>
      <w:marLeft w:val="0"/>
      <w:marRight w:val="0"/>
      <w:marTop w:val="0"/>
      <w:marBottom w:val="0"/>
      <w:divBdr>
        <w:top w:val="none" w:sz="0" w:space="0" w:color="auto"/>
        <w:left w:val="none" w:sz="0" w:space="0" w:color="auto"/>
        <w:bottom w:val="none" w:sz="0" w:space="0" w:color="auto"/>
        <w:right w:val="none" w:sz="0" w:space="0" w:color="auto"/>
      </w:divBdr>
    </w:div>
    <w:div w:id="719398795">
      <w:bodyDiv w:val="1"/>
      <w:marLeft w:val="0"/>
      <w:marRight w:val="0"/>
      <w:marTop w:val="0"/>
      <w:marBottom w:val="0"/>
      <w:divBdr>
        <w:top w:val="none" w:sz="0" w:space="0" w:color="auto"/>
        <w:left w:val="none" w:sz="0" w:space="0" w:color="auto"/>
        <w:bottom w:val="none" w:sz="0" w:space="0" w:color="auto"/>
        <w:right w:val="none" w:sz="0" w:space="0" w:color="auto"/>
      </w:divBdr>
    </w:div>
    <w:div w:id="784929831">
      <w:marLeft w:val="0"/>
      <w:marRight w:val="0"/>
      <w:marTop w:val="0"/>
      <w:marBottom w:val="0"/>
      <w:divBdr>
        <w:top w:val="none" w:sz="0" w:space="0" w:color="auto"/>
        <w:left w:val="none" w:sz="0" w:space="0" w:color="auto"/>
        <w:bottom w:val="none" w:sz="0" w:space="0" w:color="auto"/>
        <w:right w:val="none" w:sz="0" w:space="0" w:color="auto"/>
      </w:divBdr>
      <w:divsChild>
        <w:div w:id="784929830">
          <w:marLeft w:val="0"/>
          <w:marRight w:val="0"/>
          <w:marTop w:val="0"/>
          <w:marBottom w:val="0"/>
          <w:divBdr>
            <w:top w:val="none" w:sz="0" w:space="0" w:color="auto"/>
            <w:left w:val="none" w:sz="0" w:space="0" w:color="auto"/>
            <w:bottom w:val="none" w:sz="0" w:space="0" w:color="auto"/>
            <w:right w:val="none" w:sz="0" w:space="0" w:color="auto"/>
          </w:divBdr>
        </w:div>
      </w:divsChild>
    </w:div>
    <w:div w:id="784929833">
      <w:marLeft w:val="0"/>
      <w:marRight w:val="0"/>
      <w:marTop w:val="0"/>
      <w:marBottom w:val="0"/>
      <w:divBdr>
        <w:top w:val="none" w:sz="0" w:space="0" w:color="auto"/>
        <w:left w:val="none" w:sz="0" w:space="0" w:color="auto"/>
        <w:bottom w:val="none" w:sz="0" w:space="0" w:color="auto"/>
        <w:right w:val="none" w:sz="0" w:space="0" w:color="auto"/>
      </w:divBdr>
      <w:divsChild>
        <w:div w:id="784929832">
          <w:marLeft w:val="0"/>
          <w:marRight w:val="0"/>
          <w:marTop w:val="0"/>
          <w:marBottom w:val="0"/>
          <w:divBdr>
            <w:top w:val="none" w:sz="0" w:space="0" w:color="auto"/>
            <w:left w:val="none" w:sz="0" w:space="0" w:color="auto"/>
            <w:bottom w:val="none" w:sz="0" w:space="0" w:color="auto"/>
            <w:right w:val="none" w:sz="0" w:space="0" w:color="auto"/>
          </w:divBdr>
        </w:div>
      </w:divsChild>
    </w:div>
    <w:div w:id="1054281128">
      <w:bodyDiv w:val="1"/>
      <w:marLeft w:val="0"/>
      <w:marRight w:val="0"/>
      <w:marTop w:val="0"/>
      <w:marBottom w:val="0"/>
      <w:divBdr>
        <w:top w:val="none" w:sz="0" w:space="0" w:color="auto"/>
        <w:left w:val="none" w:sz="0" w:space="0" w:color="auto"/>
        <w:bottom w:val="none" w:sz="0" w:space="0" w:color="auto"/>
        <w:right w:val="none" w:sz="0" w:space="0" w:color="auto"/>
      </w:divBdr>
    </w:div>
    <w:div w:id="1379283168">
      <w:bodyDiv w:val="1"/>
      <w:marLeft w:val="0"/>
      <w:marRight w:val="0"/>
      <w:marTop w:val="0"/>
      <w:marBottom w:val="0"/>
      <w:divBdr>
        <w:top w:val="none" w:sz="0" w:space="0" w:color="auto"/>
        <w:left w:val="none" w:sz="0" w:space="0" w:color="auto"/>
        <w:bottom w:val="none" w:sz="0" w:space="0" w:color="auto"/>
        <w:right w:val="none" w:sz="0" w:space="0" w:color="auto"/>
      </w:divBdr>
    </w:div>
    <w:div w:id="18348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pm.gov/FAQS/QA.aspx?fid=e64d74ab-20a3-484c-8682-d2a2b46c22da&amp;pid=98672c9c-c6b5-4707-897b-38705b196284" TargetMode="External"/><Relationship Id="rId18" Type="http://schemas.openxmlformats.org/officeDocument/2006/relationships/hyperlink" Target="https://wta.hs.nfc.usda.gov/webta/servlet/com.threeis.webta.H000welcome" TargetMode="External"/><Relationship Id="rId26" Type="http://schemas.openxmlformats.org/officeDocument/2006/relationships/hyperlink" Target="http://spip/sites/idl/SOPs%20and%20Process%20Maps/Forms/AllItems.aspx?RootFolder=%2Fsites%2Fidl%2FSOPs%20and%20Process%20Maps&amp;View=%7BCEF79AD6%2D7B47%2D4431%2D9080%2DD687F48FB07B%7D" TargetMode="External"/><Relationship Id="rId39" Type="http://schemas.openxmlformats.org/officeDocument/2006/relationships/theme" Target="theme/theme1.xml"/><Relationship Id="rId21" Type="http://schemas.openxmlformats.org/officeDocument/2006/relationships/hyperlink" Target="https://www.nfc.usda.gov/spps/"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asemanagement-hraccess.tsa.dhs.gov/epublicsector_enu/start.swe?SWECmd=Login&amp;SWEPL=1&amp;SWETS=" TargetMode="External"/><Relationship Id="rId25" Type="http://schemas.openxmlformats.org/officeDocument/2006/relationships/hyperlink" Target="http://spip/sites/idl/SOPs%20and%20Process%20Maps/Forms/AllItems.aspx?RootFolder=%2Fsites%2Fidl%2FSOPs%20and%20Process%20Maps&amp;View=%7BCEF79AD6%2D7B47%2D4431%2D9080%2DD687F48FB07B%7D" TargetMode="External"/><Relationship Id="rId33" Type="http://schemas.openxmlformats.org/officeDocument/2006/relationships/image" Target="media/image3.emf"/><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pip/sites/idl/SOPs%20and%20Process%20Maps/Forms/AllItems.aspx?RootFolder=%2Fsites%2Fidl%2FSOPs%20and%20Process%20Maps&amp;View=%7BCEF79AD6%2D7B47%2D4431%2D9080%2DD687F48FB07B%7D" TargetMode="External"/><Relationship Id="rId20" Type="http://schemas.openxmlformats.org/officeDocument/2006/relationships/hyperlink" Target="https://www.nfc.usda.gov/spps/" TargetMode="External"/><Relationship Id="rId29" Type="http://schemas.openxmlformats.org/officeDocument/2006/relationships/hyperlink" Target="http://uscode.house.gov/download/pls/Title_10.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nfc.usda.gov/spps/" TargetMode="External"/><Relationship Id="rId32" Type="http://schemas.openxmlformats.org/officeDocument/2006/relationships/footer" Target="footer2.xml"/><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www.opm.gov/FAQS/QA.aspx?fid=e64d74ab-20a3-484c-8682-d2a2b46c22da&amp;pid=ee11ac94-f109-4a07-bc46-dd09f862abc5" TargetMode="External"/><Relationship Id="rId23" Type="http://schemas.openxmlformats.org/officeDocument/2006/relationships/package" Target="embeddings/Microsoft_Excel_Worksheet.xlsx"/><Relationship Id="rId28" Type="http://schemas.openxmlformats.org/officeDocument/2006/relationships/hyperlink" Target="http://www.dfas.mil/civilianpay/civiliandeployment/guidelines-for-military-leave.pdf" TargetMode="External"/><Relationship Id="rId36"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yperlink" Target="https://www.nfc.usda.gov/reporting/index2.asp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code.house.gov/download/pls/Title_10.txt" TargetMode="External"/><Relationship Id="rId22" Type="http://schemas.openxmlformats.org/officeDocument/2006/relationships/image" Target="media/image2.emf"/><Relationship Id="rId27" Type="http://schemas.openxmlformats.org/officeDocument/2006/relationships/hyperlink" Target="http://www.dfas.mil/civilianpay/civiliandeployment/work-schedule-examples.pdf" TargetMode="External"/><Relationship Id="rId30" Type="http://schemas.openxmlformats.org/officeDocument/2006/relationships/hyperlink" Target="http://www.opm.gov/FAQS/QA.aspx?fid=e64d74ab-20a3-484c-8682-d2a2b46c22da&amp;pid=98672c9c-c6b5-4707-897b-38705b196284" TargetMode="External"/><Relationship Id="rId35" Type="http://schemas.openxmlformats.org/officeDocument/2006/relationships/image" Target="media/image4.emf"/><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bc726eec-8ee5-417c-9ade-086ae0073b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E430E-BC85-42D0-B962-B154270845D0}"/>
</file>

<file path=customXml/itemProps2.xml><?xml version="1.0" encoding="utf-8"?>
<ds:datastoreItem xmlns:ds="http://schemas.openxmlformats.org/officeDocument/2006/customXml" ds:itemID="{9068BCB3-590C-4905-A531-B66ED1E7EEC0}">
  <ds:schemaRef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C6B47E34-7332-4FD4-A78E-95BAEF844FAE}">
  <ds:schemaRefs>
    <ds:schemaRef ds:uri="http://schemas.microsoft.com/sharepoint/v3/contenttype/forms"/>
  </ds:schemaRefs>
</ds:datastoreItem>
</file>

<file path=customXml/itemProps4.xml><?xml version="1.0" encoding="utf-8"?>
<ds:datastoreItem xmlns:ds="http://schemas.openxmlformats.org/officeDocument/2006/customXml" ds:itemID="{F543DDAC-FA9F-439F-8169-2D6A4639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6158</Words>
  <Characters>37683</Characters>
  <Application>Microsoft Office Word</Application>
  <DocSecurity>4</DocSecurity>
  <Lines>314</Lines>
  <Paragraphs>87</Paragraphs>
  <ScaleCrop>false</ScaleCrop>
  <HeadingPairs>
    <vt:vector size="2" baseType="variant">
      <vt:variant>
        <vt:lpstr>Title</vt:lpstr>
      </vt:variant>
      <vt:variant>
        <vt:i4>1</vt:i4>
      </vt:variant>
    </vt:vector>
  </HeadingPairs>
  <TitlesOfParts>
    <vt:vector size="1" baseType="lpstr">
      <vt:lpstr>Formatting template</vt:lpstr>
    </vt:vector>
  </TitlesOfParts>
  <Company>Deloitte</Company>
  <LinksUpToDate>false</LinksUpToDate>
  <CharactersWithSpaces>43754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template</dc:title>
  <dc:subject/>
  <dc:creator>cbigler</dc:creator>
  <cp:keywords/>
  <dc:description/>
  <cp:lastModifiedBy>Everson, Richard L</cp:lastModifiedBy>
  <cp:revision>2</cp:revision>
  <cp:lastPrinted>2015-10-15T14:26:00Z</cp:lastPrinted>
  <dcterms:created xsi:type="dcterms:W3CDTF">2021-02-16T16:46:00Z</dcterms:created>
  <dcterms:modified xsi:type="dcterms:W3CDTF">2021-02-16T16:46:00Z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ContentType">
    <vt:lpwstr>Custom Document</vt:lpwstr>
  </property>
  <property fmtid="{D5CDD505-2E9C-101B-9397-08002B2CF9AE}" pid="5" name="_Author">
    <vt:lpwstr>cbigler</vt:lpwstr>
  </property>
  <property fmtid="{D5CDD505-2E9C-101B-9397-08002B2CF9AE}" pid="6" name="ContentTypeId">
    <vt:lpwstr>0x010100FDCE76179C43974E81098E43C177B948</vt:lpwstr>
  </property>
  <property fmtid="{D5CDD505-2E9C-101B-9397-08002B2CF9AE}" pid="7" name="Subject">
    <vt:lpwstr/>
  </property>
  <property fmtid="{D5CDD505-2E9C-101B-9397-08002B2CF9AE}" pid="8" name="Keywords">
    <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Tag">
    <vt:lpwstr/>
  </property>
  <property fmtid="{D5CDD505-2E9C-101B-9397-08002B2CF9AE}" pid="15" name="Unity_Description">
    <vt:lpwstr/>
  </property>
</Properties>
</file>